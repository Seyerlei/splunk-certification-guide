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F057" w14:textId="31EDBE06" w:rsidR="00FD105C" w:rsidRDefault="00FD105C"/>
    <w:p w14:paraId="761D7FB3" w14:textId="451674C8" w:rsidR="00286B3D" w:rsidRDefault="005962DD">
      <w:r>
        <w:rPr>
          <w:noProof/>
        </w:rPr>
        <w:drawing>
          <wp:anchor distT="0" distB="0" distL="114300" distR="114300" simplePos="0" relativeHeight="251659264" behindDoc="0" locked="0" layoutInCell="1" allowOverlap="1" wp14:anchorId="52CB66A6" wp14:editId="22C75B51">
            <wp:simplePos x="0" y="0"/>
            <wp:positionH relativeFrom="page">
              <wp:align>left</wp:align>
            </wp:positionH>
            <wp:positionV relativeFrom="paragraph">
              <wp:posOffset>220980</wp:posOffset>
            </wp:positionV>
            <wp:extent cx="7559040" cy="2186305"/>
            <wp:effectExtent l="0" t="0" r="3810" b="4445"/>
            <wp:wrapSquare wrapText="bothSides"/>
            <wp:docPr id="5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11" b="14911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186305"/>
                    </a:xfrm>
                    <a:prstGeom prst="rect">
                      <a:avLst/>
                    </a:prstGeom>
                    <a:solidFill>
                      <a:schemeClr val="bg2">
                        <a:lumMod val="40000"/>
                        <a:lumOff val="60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31589" w14:textId="22067EB2" w:rsidR="00286B3D" w:rsidRDefault="00286B3D"/>
    <w:p w14:paraId="64C4A9F5" w14:textId="079EC653" w:rsidR="00286B3D" w:rsidRDefault="00286B3D"/>
    <w:p w14:paraId="411D6A37" w14:textId="74555A32" w:rsidR="00286B3D" w:rsidRDefault="00286B3D"/>
    <w:p w14:paraId="4580EC67" w14:textId="77777777" w:rsidR="00286B3D" w:rsidRPr="00FD105C" w:rsidRDefault="00286B3D"/>
    <w:p w14:paraId="15FA58A6" w14:textId="76E4167B" w:rsidR="002000F7" w:rsidRPr="004F581F" w:rsidRDefault="00203689" w:rsidP="00F75B94">
      <w:pPr>
        <w:pStyle w:val="BodyText"/>
        <w:spacing w:before="0" w:line="240" w:lineRule="auto"/>
        <w:ind w:right="400"/>
        <w:jc w:val="right"/>
        <w:rPr>
          <w:rFonts w:ascii="Microsoft YaHei" w:eastAsia="Microsoft YaHei" w:hAnsi="Microsoft YaHei"/>
          <w:b/>
          <w:bCs/>
          <w:color w:val="002060"/>
          <w:sz w:val="40"/>
          <w:szCs w:val="40"/>
        </w:rPr>
      </w:pPr>
      <w:bookmarkStart w:id="0" w:name="_Hlk89865271"/>
      <w:r>
        <w:rPr>
          <w:rFonts w:ascii="Microsoft YaHei" w:eastAsia="Microsoft YaHei" w:hAnsi="Microsoft YaHei" w:hint="eastAsia"/>
          <w:b/>
          <w:bCs/>
          <w:color w:val="002060"/>
          <w:sz w:val="40"/>
          <w:szCs w:val="40"/>
        </w:rPr>
        <w:t>I</w:t>
      </w:r>
      <w:r>
        <w:rPr>
          <w:rFonts w:ascii="Microsoft YaHei" w:eastAsia="Microsoft YaHei" w:hAnsi="Microsoft YaHei"/>
          <w:b/>
          <w:bCs/>
          <w:color w:val="002060"/>
          <w:sz w:val="40"/>
          <w:szCs w:val="40"/>
        </w:rPr>
        <w:t>SO27001:2013</w:t>
      </w:r>
      <w:r w:rsidR="0012397C" w:rsidRPr="004F581F">
        <w:rPr>
          <w:rFonts w:ascii="Microsoft YaHei" w:eastAsia="Microsoft YaHei" w:hAnsi="Microsoft YaHei" w:hint="eastAsia"/>
          <w:b/>
          <w:bCs/>
          <w:color w:val="002060"/>
          <w:sz w:val="40"/>
          <w:szCs w:val="40"/>
        </w:rPr>
        <w:t>信息安全管理体系</w:t>
      </w:r>
      <w:r>
        <w:rPr>
          <w:rFonts w:ascii="Microsoft YaHei" w:eastAsia="Microsoft YaHei" w:hAnsi="Microsoft YaHei" w:hint="eastAsia"/>
          <w:b/>
          <w:bCs/>
          <w:color w:val="002060"/>
          <w:sz w:val="40"/>
          <w:szCs w:val="40"/>
        </w:rPr>
        <w:t>内部</w:t>
      </w:r>
      <w:r w:rsidR="00650712" w:rsidRPr="004F581F">
        <w:rPr>
          <w:rFonts w:ascii="Microsoft YaHei" w:eastAsia="Microsoft YaHei" w:hAnsi="Microsoft YaHei" w:hint="eastAsia"/>
          <w:b/>
          <w:bCs/>
          <w:color w:val="002060"/>
          <w:sz w:val="40"/>
          <w:szCs w:val="40"/>
        </w:rPr>
        <w:t>审核员课程</w:t>
      </w:r>
    </w:p>
    <w:bookmarkEnd w:id="0"/>
    <w:p w14:paraId="4358BF38" w14:textId="77777777" w:rsidR="00203689" w:rsidRDefault="00203689" w:rsidP="00FD105C">
      <w:pPr>
        <w:pStyle w:val="BodyText"/>
        <w:rPr>
          <w:color w:val="002060"/>
        </w:rPr>
      </w:pPr>
    </w:p>
    <w:p w14:paraId="653C4343" w14:textId="273F52D0" w:rsidR="00C809CB" w:rsidRDefault="001723BA" w:rsidP="00FD105C">
      <w:pPr>
        <w:pStyle w:val="BodyText"/>
        <w:sectPr w:rsidR="00C809CB" w:rsidSect="00663E7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/>
          <w:pgMar w:top="1757" w:right="1134" w:bottom="1361" w:left="1191" w:header="774" w:footer="567" w:gutter="0"/>
          <w:pgNumType w:start="1"/>
          <w:cols w:space="708"/>
          <w:titlePg/>
          <w:docGrid w:linePitch="360"/>
        </w:sectPr>
      </w:pPr>
      <w:r w:rsidRPr="001F626F">
        <w:rPr>
          <w:rFonts w:ascii="Microsoft YaHei" w:eastAsia="Microsoft YaHei" w:hAnsi="Microsoft YaHei" w:hint="eastAsia"/>
          <w:b/>
          <w:bCs/>
          <w:color w:val="1F497D" w:themeColor="text2"/>
          <w:sz w:val="24"/>
          <w:szCs w:val="24"/>
        </w:rPr>
        <w:t>课程目标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286B3D" w:rsidRPr="00203689" w14:paraId="1C7B2441" w14:textId="77777777" w:rsidTr="00DF7685">
        <w:trPr>
          <w:trHeight w:val="834"/>
        </w:trPr>
        <w:tc>
          <w:tcPr>
            <w:tcW w:w="9535" w:type="dxa"/>
          </w:tcPr>
          <w:p w14:paraId="39DE33EF" w14:textId="677B3088" w:rsidR="00286B3D" w:rsidRPr="006D53B7" w:rsidRDefault="00203689" w:rsidP="00832544">
            <w:pPr>
              <w:pStyle w:val="BodyText"/>
              <w:spacing w:before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6D53B7">
              <w:rPr>
                <w:rFonts w:ascii="Microsoft YaHei" w:eastAsia="Microsoft YaHei" w:hAnsi="Microsoft YaHei" w:hint="eastAsia"/>
                <w:sz w:val="22"/>
                <w:szCs w:val="22"/>
              </w:rPr>
              <w:t>本课程将</w:t>
            </w:r>
            <w:ins w:id="6" w:author="Wu Xiaoping" w:date="2022-01-12T13:04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以I</w:t>
              </w:r>
              <w:r w:rsidR="005941E3">
                <w:rPr>
                  <w:rFonts w:ascii="Microsoft YaHei" w:eastAsia="Microsoft YaHei" w:hAnsi="Microsoft YaHei"/>
                  <w:sz w:val="22"/>
                  <w:szCs w:val="22"/>
                </w:rPr>
                <w:t>SO/IEC 27001:2013</w:t>
              </w:r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标准作为信息安全管理体系的导入指导，确保</w:t>
              </w:r>
            </w:ins>
            <w:ins w:id="7" w:author="Wu Xiaoping" w:date="2022-01-12T13:05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学员充分理解I</w:t>
              </w:r>
              <w:r w:rsidR="005941E3">
                <w:rPr>
                  <w:rFonts w:ascii="Microsoft YaHei" w:eastAsia="Microsoft YaHei" w:hAnsi="Microsoft YaHei"/>
                  <w:sz w:val="22"/>
                  <w:szCs w:val="22"/>
                </w:rPr>
                <w:t>SO/IEC 27001</w:t>
              </w:r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标准的要求以及如何落实到业务过程，</w:t>
              </w:r>
            </w:ins>
            <w:ins w:id="8" w:author="Wu Xiaoping" w:date="2022-01-12T13:07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与</w:t>
              </w:r>
            </w:ins>
            <w:ins w:id="9" w:author="Wu Xiaoping" w:date="2022-01-12T13:05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学员</w:t>
              </w:r>
            </w:ins>
            <w:ins w:id="10" w:author="Wu Xiaoping" w:date="2022-01-12T13:06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深入学习</w:t>
              </w:r>
            </w:ins>
            <w:ins w:id="11" w:author="Wu Xiaoping" w:date="2022-01-12T13:07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、探究</w:t>
              </w:r>
            </w:ins>
            <w:ins w:id="12" w:author="Wu Xiaoping" w:date="2022-01-12T13:06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信息安全风险理念和方法，</w:t>
              </w:r>
            </w:ins>
            <w:ins w:id="13" w:author="Wu Xiaoping" w:date="2022-01-12T13:07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同时</w:t>
              </w:r>
              <w:del w:id="14" w:author="Liu, Fang Vivian" w:date="2022-01-14T13:35:00Z">
                <w:r w:rsidR="005941E3" w:rsidDel="00A27954">
                  <w:rPr>
                    <w:rFonts w:ascii="Microsoft YaHei" w:eastAsia="Microsoft YaHei" w:hAnsi="Microsoft YaHei" w:hint="eastAsia"/>
                    <w:sz w:val="22"/>
                    <w:szCs w:val="22"/>
                  </w:rPr>
                  <w:delText>，</w:delText>
                </w:r>
              </w:del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基于</w:t>
              </w:r>
              <w:r w:rsidR="005941E3" w:rsidRPr="006D53B7">
                <w:rPr>
                  <w:rFonts w:ascii="Microsoft YaHei" w:eastAsia="Microsoft YaHei" w:hAnsi="Microsoft YaHei" w:hint="eastAsia"/>
                  <w:sz w:val="22"/>
                  <w:szCs w:val="22"/>
                </w:rPr>
                <w:t>ISO</w:t>
              </w:r>
              <w:r w:rsidR="005941E3">
                <w:rPr>
                  <w:rFonts w:ascii="Microsoft YaHei" w:eastAsia="Microsoft YaHei" w:hAnsi="Microsoft YaHei"/>
                  <w:sz w:val="22"/>
                  <w:szCs w:val="22"/>
                </w:rPr>
                <w:t xml:space="preserve">/IEC </w:t>
              </w:r>
              <w:r w:rsidR="005941E3" w:rsidRPr="006D53B7">
                <w:rPr>
                  <w:rFonts w:ascii="Microsoft YaHei" w:eastAsia="Microsoft YaHei" w:hAnsi="Microsoft YaHei" w:hint="eastAsia"/>
                  <w:sz w:val="22"/>
                  <w:szCs w:val="22"/>
                </w:rPr>
                <w:t>19011:2002</w:t>
              </w:r>
            </w:ins>
            <w:ins w:id="15" w:author="Wu Xiaoping" w:date="2022-01-12T13:06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教授学员</w:t>
              </w:r>
            </w:ins>
            <w:ins w:id="16" w:author="Wu Xiaoping" w:date="2022-01-12T13:07:00Z">
              <w:r w:rsidR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t>策划、实施信息安全管理体系内部审核活动。</w:t>
              </w:r>
            </w:ins>
            <w:ins w:id="17" w:author="Wu Xiaoping" w:date="2022-01-12T13:14:00Z">
              <w:r w:rsidR="0061500B" w:rsidRPr="00FD1BFD">
                <w:rPr>
                  <w:rFonts w:ascii="Microsoft YaHei" w:eastAsia="Microsoft YaHei" w:hAnsi="Microsoft YaHei" w:hint="eastAsia"/>
                  <w:bCs/>
                  <w:sz w:val="22"/>
                  <w:szCs w:val="22"/>
                </w:rPr>
                <w:t>学员通过本次课程会对实际工作有所帮助，在信息安全管理知识扩充方面有所增益</w:t>
              </w:r>
              <w:r w:rsidR="0061500B">
                <w:rPr>
                  <w:rFonts w:ascii="Microsoft YaHei" w:eastAsia="Microsoft YaHei" w:hAnsi="Microsoft YaHei" w:hint="eastAsia"/>
                  <w:bCs/>
                  <w:sz w:val="22"/>
                  <w:szCs w:val="22"/>
                </w:rPr>
                <w:t>，</w:t>
              </w:r>
              <w:r w:rsidR="0061500B">
                <w:rPr>
                  <w:rFonts w:ascii="Microsoft YaHei" w:eastAsia="Microsoft YaHei" w:hAnsi="Microsoft YaHei" w:hint="eastAsia"/>
                  <w:sz w:val="22"/>
                  <w:szCs w:val="22"/>
                </w:rPr>
                <w:t>培养行业、企业内信息安全管理人才。</w:t>
              </w:r>
            </w:ins>
            <w:del w:id="18" w:author="Wu Xiaoping" w:date="2022-01-12T13:08:00Z">
              <w:r w:rsidRPr="006D53B7" w:rsidDel="005941E3">
                <w:rPr>
                  <w:rFonts w:ascii="Microsoft YaHei" w:eastAsia="Microsoft YaHei" w:hAnsi="Microsoft YaHei" w:hint="eastAsia"/>
                  <w:sz w:val="22"/>
                  <w:szCs w:val="22"/>
                </w:rPr>
                <w:delText>详述ISO27001:2013标准的要求，指导如何管理信息安全风险，并附以大量的审核实战案例以作说明。内部审核部分将以ISO19011:2002为基础，教授学员如何策划和实施信息安全管理体系的内部审核活动</w:delText>
              </w:r>
            </w:del>
          </w:p>
        </w:tc>
      </w:tr>
    </w:tbl>
    <w:p w14:paraId="4E1E3319" w14:textId="783E57C7" w:rsidR="001723BA" w:rsidRDefault="001723BA" w:rsidP="0097210F">
      <w:pPr>
        <w:pStyle w:val="BodyText"/>
        <w:tabs>
          <w:tab w:val="left" w:pos="1665"/>
        </w:tabs>
        <w:rPr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  <w:r w:rsidRPr="00EC3E8A">
        <w:rPr>
          <w:rFonts w:ascii="Microsoft YaHei" w:eastAsia="Microsoft YaHei" w:hAnsi="Microsoft YaHei" w:hint="eastAsia"/>
          <w:b/>
          <w:bCs/>
          <w:color w:val="1F497D" w:themeColor="text2"/>
          <w:sz w:val="24"/>
          <w:szCs w:val="24"/>
        </w:rPr>
        <w:t>课程</w:t>
      </w:r>
      <w:r w:rsidR="009B5429">
        <w:rPr>
          <w:rFonts w:ascii="Microsoft YaHei" w:eastAsia="Microsoft YaHei" w:hAnsi="Microsoft YaHei" w:hint="eastAsia"/>
          <w:b/>
          <w:bCs/>
          <w:color w:val="1F497D" w:themeColor="text2"/>
          <w:sz w:val="24"/>
          <w:szCs w:val="24"/>
        </w:rPr>
        <w:t>收益</w:t>
      </w:r>
      <w:r w:rsidR="0097210F">
        <w:rPr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2"/>
      </w:tblGrid>
      <w:tr w:rsidR="00BF3BD2" w14:paraId="5BD2477B" w14:textId="77777777" w:rsidTr="00DF7685">
        <w:trPr>
          <w:trHeight w:val="1779"/>
        </w:trPr>
        <w:tc>
          <w:tcPr>
            <w:tcW w:w="9572" w:type="dxa"/>
          </w:tcPr>
          <w:p w14:paraId="79099B52" w14:textId="77777777" w:rsidR="00BF3BD2" w:rsidRPr="006D53B7" w:rsidRDefault="00BF3BD2" w:rsidP="00BF3BD2">
            <w:pPr>
              <w:pStyle w:val="BodyText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6D53B7">
              <w:rPr>
                <w:rFonts w:ascii="Microsoft YaHei" w:eastAsia="Microsoft YaHei" w:hAnsi="Microsoft YaHei" w:hint="eastAsia"/>
                <w:sz w:val="22"/>
                <w:szCs w:val="22"/>
              </w:rPr>
              <w:t>课程结束后，学员将具备以下知识和技能：</w:t>
            </w:r>
          </w:p>
          <w:p w14:paraId="412CFBCF" w14:textId="77777777" w:rsidR="006D53B7" w:rsidRPr="006D53B7" w:rsidRDefault="006D53B7" w:rsidP="006D53B7">
            <w:pPr>
              <w:widowControl w:val="0"/>
              <w:numPr>
                <w:ilvl w:val="0"/>
                <w:numId w:val="32"/>
              </w:numPr>
              <w:ind w:left="709" w:hanging="345"/>
              <w:jc w:val="both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6D53B7">
              <w:rPr>
                <w:rFonts w:ascii="Microsoft YaHei" w:eastAsia="Microsoft YaHei" w:hAnsi="Microsoft YaHei" w:hint="eastAsia"/>
                <w:sz w:val="22"/>
                <w:szCs w:val="22"/>
              </w:rPr>
              <w:t>理解ISO27001:2013的标准要求和审核要求</w:t>
            </w:r>
          </w:p>
          <w:p w14:paraId="75C51394" w14:textId="77777777" w:rsidR="006D53B7" w:rsidRPr="006D53B7" w:rsidRDefault="006D53B7" w:rsidP="006D53B7">
            <w:pPr>
              <w:widowControl w:val="0"/>
              <w:numPr>
                <w:ilvl w:val="0"/>
                <w:numId w:val="32"/>
              </w:numPr>
              <w:ind w:left="709" w:hanging="345"/>
              <w:jc w:val="both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6D53B7">
              <w:rPr>
                <w:rFonts w:ascii="Microsoft YaHei" w:eastAsia="Microsoft YaHei" w:hAnsi="Microsoft YaHei" w:hint="eastAsia"/>
                <w:sz w:val="22"/>
                <w:szCs w:val="22"/>
              </w:rPr>
              <w:t>掌握信息安全风险的识别、评估与控制的基本技巧</w:t>
            </w:r>
          </w:p>
          <w:p w14:paraId="248D1DBD" w14:textId="77777777" w:rsidR="006D53B7" w:rsidRPr="006D53B7" w:rsidRDefault="006D53B7" w:rsidP="006D53B7">
            <w:pPr>
              <w:widowControl w:val="0"/>
              <w:numPr>
                <w:ilvl w:val="0"/>
                <w:numId w:val="32"/>
              </w:numPr>
              <w:ind w:left="709" w:hanging="345"/>
              <w:jc w:val="both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6D53B7">
              <w:rPr>
                <w:rFonts w:ascii="Microsoft YaHei" w:eastAsia="Microsoft YaHei" w:hAnsi="Microsoft YaHei" w:hint="eastAsia"/>
                <w:sz w:val="22"/>
                <w:szCs w:val="22"/>
              </w:rPr>
              <w:t>有能力策划、实施和管理信息安全管理体系内部审核活动</w:t>
            </w:r>
          </w:p>
          <w:p w14:paraId="54BA90A2" w14:textId="77777777" w:rsidR="006D53B7" w:rsidRPr="006D53B7" w:rsidRDefault="006D53B7" w:rsidP="006D53B7">
            <w:pPr>
              <w:widowControl w:val="0"/>
              <w:numPr>
                <w:ilvl w:val="0"/>
                <w:numId w:val="32"/>
              </w:numPr>
              <w:ind w:left="709" w:hanging="345"/>
              <w:jc w:val="both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6D53B7">
              <w:rPr>
                <w:rFonts w:ascii="Microsoft YaHei" w:eastAsia="Microsoft YaHei" w:hAnsi="Microsoft YaHei" w:hint="eastAsia"/>
                <w:sz w:val="22"/>
                <w:szCs w:val="22"/>
              </w:rPr>
              <w:t>具备持续改进信息安全管理体系的能力</w:t>
            </w:r>
          </w:p>
          <w:p w14:paraId="1CC8BB9D" w14:textId="2006D52E" w:rsidR="00BF3BD2" w:rsidRDefault="00BF3BD2" w:rsidP="006D53B7">
            <w:pPr>
              <w:pStyle w:val="BodyText"/>
              <w:spacing w:line="220" w:lineRule="exact"/>
              <w:rPr>
                <w:rFonts w:ascii="Microsoft YaHei" w:eastAsia="Microsoft YaHei" w:hAnsi="Microsoft YaHe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</w:tbl>
    <w:p w14:paraId="5524E9AE" w14:textId="77777777" w:rsidR="006D53B7" w:rsidRDefault="006D53B7" w:rsidP="006D53B7">
      <w:pPr>
        <w:pStyle w:val="BodyText"/>
        <w:rPr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  <w:r>
        <w:rPr>
          <w:rFonts w:ascii="Microsoft YaHei" w:eastAsia="Microsoft YaHei" w:hAnsi="Microsoft YaHei" w:hint="eastAsia"/>
          <w:b/>
          <w:bCs/>
          <w:color w:val="1F497D" w:themeColor="text2"/>
          <w:sz w:val="24"/>
          <w:szCs w:val="24"/>
        </w:rPr>
        <w:t>课程对象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2"/>
      </w:tblGrid>
      <w:tr w:rsidR="006D53B7" w14:paraId="69F0FC63" w14:textId="77777777" w:rsidTr="0093223A">
        <w:tc>
          <w:tcPr>
            <w:tcW w:w="9572" w:type="dxa"/>
          </w:tcPr>
          <w:p w14:paraId="0425AA08" w14:textId="77777777" w:rsidR="006D53B7" w:rsidRPr="009D17C1" w:rsidRDefault="006D53B7" w:rsidP="0093223A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9D17C1">
              <w:rPr>
                <w:rFonts w:ascii="Microsoft YaHei" w:eastAsia="Microsoft YaHei" w:hAnsi="Microsoft YaHei" w:hint="eastAsia"/>
                <w:sz w:val="22"/>
                <w:szCs w:val="22"/>
              </w:rPr>
              <w:t>计划要执行信息安全管理体系内部审核的人员；</w:t>
            </w:r>
          </w:p>
          <w:p w14:paraId="64DF2F17" w14:textId="77777777" w:rsidR="006D53B7" w:rsidRPr="009D17C1" w:rsidRDefault="006D53B7" w:rsidP="0093223A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9D17C1">
              <w:rPr>
                <w:rFonts w:ascii="Microsoft YaHei" w:eastAsia="Microsoft YaHei" w:hAnsi="Microsoft YaHei" w:hint="eastAsia"/>
                <w:sz w:val="22"/>
                <w:szCs w:val="22"/>
              </w:rPr>
              <w:t>从事信息安全管理三方培训、咨询辅导、技术服务的人员；</w:t>
            </w:r>
          </w:p>
          <w:p w14:paraId="5C4B560C" w14:textId="77777777" w:rsidR="006D53B7" w:rsidRPr="009D17C1" w:rsidRDefault="006D53B7" w:rsidP="0093223A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9D17C1">
              <w:rPr>
                <w:rFonts w:ascii="Microsoft YaHei" w:eastAsia="Microsoft YaHei" w:hAnsi="Microsoft YaHei" w:hint="eastAsia"/>
                <w:sz w:val="22"/>
                <w:szCs w:val="22"/>
              </w:rPr>
              <w:lastRenderedPageBreak/>
              <w:t>企业组织内部信息安全管理人员；</w:t>
            </w:r>
          </w:p>
          <w:p w14:paraId="611E7EBD" w14:textId="4CE404AB" w:rsidR="006D53B7" w:rsidRPr="001723BA" w:rsidRDefault="006D53B7" w:rsidP="0093223A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9D17C1">
              <w:rPr>
                <w:rFonts w:ascii="Microsoft YaHei" w:eastAsia="Microsoft YaHei" w:hAnsi="Microsoft YaHei" w:hint="eastAsia"/>
                <w:sz w:val="22"/>
                <w:szCs w:val="22"/>
              </w:rPr>
              <w:t>其它和体系管理、信息安全工作相关的人员；</w:t>
            </w:r>
          </w:p>
        </w:tc>
      </w:tr>
    </w:tbl>
    <w:p w14:paraId="7AF9BC93" w14:textId="77777777" w:rsidR="00A27954" w:rsidRDefault="00A27954" w:rsidP="006D53B7">
      <w:pPr>
        <w:pStyle w:val="BodyText"/>
        <w:rPr>
          <w:ins w:id="19" w:author="Liu, Fang Vivian" w:date="2022-01-14T13:35:00Z"/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</w:p>
    <w:p w14:paraId="43E40B27" w14:textId="636D80F9" w:rsidR="006D53B7" w:rsidRDefault="006D53B7" w:rsidP="006D53B7">
      <w:pPr>
        <w:pStyle w:val="BodyText"/>
        <w:rPr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  <w:r w:rsidRPr="00EA0549">
        <w:rPr>
          <w:rFonts w:ascii="Microsoft YaHei" w:eastAsia="Microsoft YaHei" w:hAnsi="Microsoft YaHei" w:hint="eastAsia"/>
          <w:b/>
          <w:bCs/>
          <w:color w:val="1F497D" w:themeColor="text2"/>
          <w:sz w:val="24"/>
          <w:szCs w:val="24"/>
        </w:rPr>
        <w:t>课程</w:t>
      </w:r>
      <w:r>
        <w:rPr>
          <w:rFonts w:ascii="Microsoft YaHei" w:eastAsia="Microsoft YaHei" w:hAnsi="Microsoft YaHei" w:hint="eastAsia"/>
          <w:b/>
          <w:bCs/>
          <w:color w:val="1F497D" w:themeColor="text2"/>
          <w:sz w:val="24"/>
          <w:szCs w:val="24"/>
        </w:rPr>
        <w:t>大纲</w:t>
      </w:r>
    </w:p>
    <w:p w14:paraId="6CB13B2C" w14:textId="77777777" w:rsidR="009D17C1" w:rsidRPr="009D17C1" w:rsidRDefault="009D17C1" w:rsidP="009D17C1">
      <w:pPr>
        <w:widowControl w:val="0"/>
        <w:numPr>
          <w:ilvl w:val="0"/>
          <w:numId w:val="33"/>
        </w:numPr>
        <w:jc w:val="both"/>
        <w:rPr>
          <w:rFonts w:ascii="Microsoft YaHei" w:eastAsia="Microsoft YaHei" w:hAnsi="Microsoft YaHei" w:cs="Verdana"/>
          <w:sz w:val="22"/>
          <w:szCs w:val="22"/>
        </w:rPr>
      </w:pPr>
      <w:r w:rsidRPr="009D17C1">
        <w:rPr>
          <w:rFonts w:ascii="Microsoft YaHei" w:eastAsia="Microsoft YaHei" w:hAnsi="Microsoft YaHei" w:cs="Verdana" w:hint="eastAsia"/>
          <w:sz w:val="22"/>
          <w:szCs w:val="22"/>
        </w:rPr>
        <w:t>信息安全管理体系的背景与介绍</w:t>
      </w:r>
    </w:p>
    <w:p w14:paraId="6637F055" w14:textId="77777777" w:rsidR="009D17C1" w:rsidRPr="009D17C1" w:rsidRDefault="009D17C1" w:rsidP="009D17C1">
      <w:pPr>
        <w:widowControl w:val="0"/>
        <w:numPr>
          <w:ilvl w:val="0"/>
          <w:numId w:val="33"/>
        </w:numPr>
        <w:jc w:val="both"/>
        <w:rPr>
          <w:rFonts w:ascii="Microsoft YaHei" w:eastAsia="Microsoft YaHei" w:hAnsi="Microsoft YaHei" w:cs="Verdana"/>
          <w:sz w:val="22"/>
          <w:szCs w:val="22"/>
        </w:rPr>
      </w:pPr>
      <w:r w:rsidRPr="009D17C1">
        <w:rPr>
          <w:rFonts w:ascii="Microsoft YaHei" w:eastAsia="Microsoft YaHei" w:hAnsi="Microsoft YaHei" w:cs="Verdana" w:hint="eastAsia"/>
          <w:sz w:val="22"/>
          <w:szCs w:val="22"/>
        </w:rPr>
        <w:t>ISO27001:2013标准解读</w:t>
      </w:r>
    </w:p>
    <w:p w14:paraId="0B0BD5B5" w14:textId="7E1ADF65" w:rsidR="009D17C1" w:rsidRPr="009D17C1" w:rsidRDefault="009D17C1" w:rsidP="009D17C1">
      <w:pPr>
        <w:widowControl w:val="0"/>
        <w:numPr>
          <w:ilvl w:val="0"/>
          <w:numId w:val="33"/>
        </w:numPr>
        <w:jc w:val="both"/>
        <w:rPr>
          <w:rFonts w:ascii="Microsoft YaHei" w:eastAsia="Microsoft YaHei" w:hAnsi="Microsoft YaHei" w:cs="Verdana"/>
          <w:sz w:val="22"/>
          <w:szCs w:val="22"/>
        </w:rPr>
      </w:pPr>
      <w:del w:id="20" w:author="Wu Xiaoping" w:date="2022-01-12T11:50:00Z">
        <w:r w:rsidRPr="009D17C1" w:rsidDel="00A5799E">
          <w:rPr>
            <w:rFonts w:ascii="Microsoft YaHei" w:eastAsia="Microsoft YaHei" w:hAnsi="Microsoft YaHei" w:cs="Verdana" w:hint="eastAsia"/>
            <w:sz w:val="22"/>
            <w:szCs w:val="22"/>
          </w:rPr>
          <w:delText>资产与</w:delText>
        </w:r>
      </w:del>
      <w:ins w:id="21" w:author="Wu Xiaoping" w:date="2022-01-12T11:50:00Z">
        <w:r w:rsidR="00A5799E">
          <w:rPr>
            <w:rFonts w:ascii="Microsoft YaHei" w:eastAsia="Microsoft YaHei" w:hAnsi="Microsoft YaHei" w:cs="Verdana" w:hint="eastAsia"/>
            <w:sz w:val="22"/>
            <w:szCs w:val="22"/>
          </w:rPr>
          <w:t>信息安全</w:t>
        </w:r>
      </w:ins>
      <w:r w:rsidRPr="009D17C1">
        <w:rPr>
          <w:rFonts w:ascii="Microsoft YaHei" w:eastAsia="Microsoft YaHei" w:hAnsi="Microsoft YaHei" w:cs="Verdana" w:hint="eastAsia"/>
          <w:sz w:val="22"/>
          <w:szCs w:val="22"/>
        </w:rPr>
        <w:t>风险评估</w:t>
      </w:r>
      <w:del w:id="22" w:author="Wu Xiaoping" w:date="2022-01-12T11:50:00Z">
        <w:r w:rsidRPr="009D17C1" w:rsidDel="00A5799E">
          <w:rPr>
            <w:rFonts w:ascii="Microsoft YaHei" w:eastAsia="Microsoft YaHei" w:hAnsi="Microsoft YaHei" w:cs="Verdana" w:hint="eastAsia"/>
            <w:sz w:val="22"/>
            <w:szCs w:val="22"/>
          </w:rPr>
          <w:delText>及管理</w:delText>
        </w:r>
        <w:r w:rsidR="00C65651" w:rsidDel="00A5799E">
          <w:rPr>
            <w:rFonts w:ascii="Microsoft YaHei" w:eastAsia="Microsoft YaHei" w:hAnsi="Microsoft YaHei" w:cs="Verdana" w:hint="eastAsia"/>
            <w:sz w:val="22"/>
            <w:szCs w:val="22"/>
          </w:rPr>
          <w:delText>流程</w:delText>
        </w:r>
      </w:del>
      <w:ins w:id="23" w:author="Wu Xiaoping" w:date="2022-01-12T11:50:00Z">
        <w:r w:rsidR="00A5799E">
          <w:rPr>
            <w:rFonts w:ascii="Microsoft YaHei" w:eastAsia="Microsoft YaHei" w:hAnsi="Microsoft YaHei" w:cs="Verdana" w:hint="eastAsia"/>
            <w:sz w:val="22"/>
            <w:szCs w:val="22"/>
          </w:rPr>
          <w:t>理论、</w:t>
        </w:r>
      </w:ins>
      <w:ins w:id="24" w:author="Wu Xiaoping" w:date="2022-01-12T11:51:00Z">
        <w:r w:rsidR="00A5799E">
          <w:rPr>
            <w:rFonts w:ascii="Microsoft YaHei" w:eastAsia="Microsoft YaHei" w:hAnsi="Microsoft YaHei" w:cs="Verdana" w:hint="eastAsia"/>
            <w:sz w:val="22"/>
            <w:szCs w:val="22"/>
          </w:rPr>
          <w:t>工具、</w:t>
        </w:r>
      </w:ins>
      <w:ins w:id="25" w:author="Wu Xiaoping" w:date="2022-01-12T11:55:00Z">
        <w:r w:rsidR="002700C1">
          <w:rPr>
            <w:rFonts w:ascii="Microsoft YaHei" w:eastAsia="Microsoft YaHei" w:hAnsi="Microsoft YaHei" w:cs="Verdana" w:hint="eastAsia"/>
            <w:sz w:val="22"/>
            <w:szCs w:val="22"/>
          </w:rPr>
          <w:t>案例</w:t>
        </w:r>
      </w:ins>
      <w:ins w:id="26" w:author="Wu Xiaoping" w:date="2022-01-12T11:51:00Z">
        <w:r w:rsidR="00A5799E">
          <w:rPr>
            <w:rFonts w:ascii="Microsoft YaHei" w:eastAsia="Microsoft YaHei" w:hAnsi="Microsoft YaHei" w:cs="Verdana" w:hint="eastAsia"/>
            <w:sz w:val="22"/>
            <w:szCs w:val="22"/>
          </w:rPr>
          <w:t>研习</w:t>
        </w:r>
      </w:ins>
    </w:p>
    <w:p w14:paraId="601238A6" w14:textId="77777777" w:rsidR="009D17C1" w:rsidRPr="009D17C1" w:rsidRDefault="009D17C1" w:rsidP="009D17C1">
      <w:pPr>
        <w:widowControl w:val="0"/>
        <w:numPr>
          <w:ilvl w:val="0"/>
          <w:numId w:val="33"/>
        </w:numPr>
        <w:jc w:val="both"/>
        <w:rPr>
          <w:rFonts w:ascii="Microsoft YaHei" w:eastAsia="Microsoft YaHei" w:hAnsi="Microsoft YaHei" w:cs="Verdana"/>
          <w:sz w:val="22"/>
          <w:szCs w:val="22"/>
        </w:rPr>
      </w:pPr>
      <w:r w:rsidRPr="009D17C1">
        <w:rPr>
          <w:rFonts w:ascii="Microsoft YaHei" w:eastAsia="Microsoft YaHei" w:hAnsi="Microsoft YaHei" w:cs="Verdana" w:hint="eastAsia"/>
          <w:sz w:val="22"/>
          <w:szCs w:val="22"/>
        </w:rPr>
        <w:t>内审要求及技巧</w:t>
      </w:r>
    </w:p>
    <w:p w14:paraId="3614257A" w14:textId="77777777" w:rsidR="009D17C1" w:rsidRPr="009D17C1" w:rsidRDefault="009D17C1" w:rsidP="009D17C1">
      <w:pPr>
        <w:widowControl w:val="0"/>
        <w:numPr>
          <w:ilvl w:val="0"/>
          <w:numId w:val="33"/>
        </w:numPr>
        <w:jc w:val="both"/>
        <w:rPr>
          <w:rFonts w:ascii="Microsoft YaHei" w:eastAsia="Microsoft YaHei" w:hAnsi="Microsoft YaHei" w:cs="Verdana"/>
          <w:sz w:val="22"/>
          <w:szCs w:val="22"/>
        </w:rPr>
      </w:pPr>
      <w:r w:rsidRPr="009D17C1">
        <w:rPr>
          <w:rFonts w:ascii="Microsoft YaHei" w:eastAsia="Microsoft YaHei" w:hAnsi="Microsoft YaHei" w:cs="Verdana" w:hint="eastAsia"/>
          <w:sz w:val="22"/>
          <w:szCs w:val="22"/>
        </w:rPr>
        <w:t>审核场景及案例研习</w:t>
      </w:r>
    </w:p>
    <w:p w14:paraId="3DEE85BF" w14:textId="77777777" w:rsidR="009D17C1" w:rsidRPr="009D17C1" w:rsidRDefault="009D17C1" w:rsidP="009D17C1">
      <w:pPr>
        <w:widowControl w:val="0"/>
        <w:numPr>
          <w:ilvl w:val="0"/>
          <w:numId w:val="33"/>
        </w:numPr>
        <w:jc w:val="both"/>
        <w:rPr>
          <w:rFonts w:ascii="Microsoft YaHei" w:eastAsia="Microsoft YaHei" w:hAnsi="Microsoft YaHei" w:cs="Verdana"/>
          <w:sz w:val="22"/>
          <w:szCs w:val="22"/>
        </w:rPr>
      </w:pPr>
      <w:r w:rsidRPr="009D17C1">
        <w:rPr>
          <w:rFonts w:ascii="Microsoft YaHei" w:eastAsia="Microsoft YaHei" w:hAnsi="Microsoft YaHei" w:cs="Verdana" w:hint="eastAsia"/>
          <w:sz w:val="22"/>
          <w:szCs w:val="22"/>
        </w:rPr>
        <w:t>不合格报告与纠正措施</w:t>
      </w:r>
    </w:p>
    <w:p w14:paraId="028DD4B8" w14:textId="77777777" w:rsidR="009D17C1" w:rsidRPr="009D17C1" w:rsidRDefault="009D17C1" w:rsidP="009D17C1">
      <w:pPr>
        <w:widowControl w:val="0"/>
        <w:numPr>
          <w:ilvl w:val="0"/>
          <w:numId w:val="33"/>
        </w:numPr>
        <w:jc w:val="both"/>
        <w:rPr>
          <w:rFonts w:ascii="Microsoft YaHei" w:eastAsia="Microsoft YaHei" w:hAnsi="Microsoft YaHei" w:cs="Verdana"/>
          <w:sz w:val="22"/>
          <w:szCs w:val="22"/>
        </w:rPr>
      </w:pPr>
      <w:r w:rsidRPr="009D17C1">
        <w:rPr>
          <w:rFonts w:ascii="Microsoft YaHei" w:eastAsia="Microsoft YaHei" w:hAnsi="Microsoft YaHei" w:cs="Verdana" w:hint="eastAsia"/>
          <w:sz w:val="22"/>
          <w:szCs w:val="22"/>
        </w:rPr>
        <w:t>考试</w:t>
      </w:r>
    </w:p>
    <w:p w14:paraId="162652A4" w14:textId="77777777" w:rsidR="009D17C1" w:rsidRPr="009D17C1" w:rsidRDefault="009D17C1" w:rsidP="009D17C1">
      <w:pPr>
        <w:widowControl w:val="0"/>
        <w:ind w:left="720"/>
        <w:jc w:val="both"/>
        <w:rPr>
          <w:rFonts w:ascii="Microsoft YaHei" w:eastAsia="Microsoft YaHei" w:hAnsi="Microsoft YaHei" w:cs="Verdana"/>
          <w:sz w:val="22"/>
          <w:szCs w:val="22"/>
        </w:rPr>
      </w:pPr>
    </w:p>
    <w:p w14:paraId="135CE3CD" w14:textId="2C50C3A1" w:rsidR="00BF3BD2" w:rsidRDefault="001723BA" w:rsidP="00FD105C">
      <w:pPr>
        <w:pStyle w:val="BodyText"/>
        <w:rPr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  <w:bookmarkStart w:id="27" w:name="_Hlk92802402"/>
      <w:r w:rsidRPr="00EA0549">
        <w:rPr>
          <w:rFonts w:ascii="Microsoft YaHei" w:eastAsia="Microsoft YaHei" w:hAnsi="Microsoft YaHei" w:hint="eastAsia"/>
          <w:b/>
          <w:bCs/>
          <w:color w:val="1F497D" w:themeColor="text2"/>
          <w:sz w:val="24"/>
          <w:szCs w:val="24"/>
        </w:rPr>
        <w:t>课程安排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957"/>
      </w:tblGrid>
      <w:tr w:rsidR="009B5429" w14:paraId="78401CDD" w14:textId="77777777" w:rsidTr="007B0B66">
        <w:tc>
          <w:tcPr>
            <w:tcW w:w="1615" w:type="dxa"/>
          </w:tcPr>
          <w:bookmarkEnd w:id="27"/>
          <w:p w14:paraId="43280D8C" w14:textId="0458216D" w:rsidR="009B5429" w:rsidRPr="00A869C9" w:rsidRDefault="009B5429" w:rsidP="00FD105C">
            <w:pPr>
              <w:pStyle w:val="BodyText"/>
              <w:rPr>
                <w:rFonts w:ascii="Microsoft YaHei" w:eastAsia="Microsoft YaHei" w:hAnsi="Microsoft YaHei"/>
                <w:b/>
                <w:bCs/>
                <w:color w:val="1F497D" w:themeColor="text2"/>
                <w:sz w:val="22"/>
                <w:szCs w:val="22"/>
              </w:rPr>
            </w:pPr>
            <w:r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课程时长</w:t>
            </w:r>
            <w:r w:rsidR="007B0B66"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：</w:t>
            </w:r>
          </w:p>
        </w:tc>
        <w:tc>
          <w:tcPr>
            <w:tcW w:w="7957" w:type="dxa"/>
          </w:tcPr>
          <w:p w14:paraId="729C7BA3" w14:textId="49D9AF02" w:rsidR="009B5429" w:rsidRPr="00A869C9" w:rsidRDefault="004E7771" w:rsidP="00FD105C">
            <w:pPr>
              <w:pStyle w:val="BodyText"/>
              <w:rPr>
                <w:rFonts w:ascii="Microsoft YaHei" w:eastAsia="Microsoft YaHei" w:hAnsi="Microsoft YaHei"/>
                <w:b/>
                <w:bCs/>
                <w:color w:val="1F497D" w:themeColor="text2"/>
                <w:sz w:val="22"/>
                <w:szCs w:val="22"/>
              </w:rPr>
            </w:pPr>
            <w:r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2</w:t>
            </w:r>
            <w:r w:rsidR="009B5429"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天</w:t>
            </w:r>
          </w:p>
        </w:tc>
      </w:tr>
      <w:tr w:rsidR="009B5429" w14:paraId="4C79ADFC" w14:textId="77777777" w:rsidTr="007B0B66">
        <w:tc>
          <w:tcPr>
            <w:tcW w:w="1615" w:type="dxa"/>
          </w:tcPr>
          <w:p w14:paraId="215BCC0E" w14:textId="4406FA03" w:rsidR="009B5429" w:rsidRPr="00A869C9" w:rsidRDefault="009B5429" w:rsidP="00FD105C">
            <w:pPr>
              <w:pStyle w:val="BodyText"/>
              <w:rPr>
                <w:rFonts w:ascii="Microsoft YaHei" w:eastAsia="Microsoft YaHei" w:hAnsi="Microsoft YaHei"/>
                <w:b/>
                <w:bCs/>
                <w:color w:val="1F497D" w:themeColor="text2"/>
                <w:sz w:val="22"/>
                <w:szCs w:val="22"/>
              </w:rPr>
            </w:pPr>
            <w:r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课程讲师</w:t>
            </w:r>
            <w:r w:rsidR="007B0B66"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：</w:t>
            </w:r>
          </w:p>
        </w:tc>
        <w:tc>
          <w:tcPr>
            <w:tcW w:w="7957" w:type="dxa"/>
          </w:tcPr>
          <w:p w14:paraId="59AFE88F" w14:textId="73B38A9D" w:rsidR="009B5429" w:rsidRPr="00A869C9" w:rsidRDefault="009B5429" w:rsidP="00FD105C">
            <w:pPr>
              <w:pStyle w:val="BodyText"/>
              <w:rPr>
                <w:rFonts w:ascii="Microsoft YaHei" w:eastAsia="Microsoft YaHei" w:hAnsi="Microsoft YaHei"/>
                <w:b/>
                <w:bCs/>
                <w:color w:val="1F497D" w:themeColor="text2"/>
                <w:sz w:val="22"/>
                <w:szCs w:val="22"/>
              </w:rPr>
            </w:pPr>
            <w:r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D</w:t>
            </w:r>
            <w:r w:rsidRPr="00A869C9">
              <w:rPr>
                <w:rFonts w:ascii="Microsoft YaHei" w:eastAsia="Microsoft YaHei" w:hAnsi="Microsoft YaHei"/>
                <w:sz w:val="22"/>
                <w:szCs w:val="22"/>
              </w:rPr>
              <w:t xml:space="preserve">NV </w:t>
            </w:r>
            <w:r w:rsidR="004E7771"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认可</w:t>
            </w:r>
            <w:r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资深讲师</w:t>
            </w:r>
          </w:p>
        </w:tc>
      </w:tr>
      <w:tr w:rsidR="009B5429" w14:paraId="6DC89E40" w14:textId="77777777" w:rsidTr="007B0B66">
        <w:trPr>
          <w:trHeight w:val="609"/>
        </w:trPr>
        <w:tc>
          <w:tcPr>
            <w:tcW w:w="1615" w:type="dxa"/>
          </w:tcPr>
          <w:p w14:paraId="79831C42" w14:textId="5AB20D65" w:rsidR="009B5429" w:rsidRPr="00A869C9" w:rsidRDefault="009B5429" w:rsidP="00FD105C">
            <w:pPr>
              <w:pStyle w:val="BodyText"/>
              <w:rPr>
                <w:rFonts w:ascii="Microsoft YaHei" w:eastAsia="Microsoft YaHei" w:hAnsi="Microsoft YaHei"/>
                <w:b/>
                <w:bCs/>
                <w:color w:val="1F497D" w:themeColor="text2"/>
                <w:sz w:val="22"/>
                <w:szCs w:val="22"/>
              </w:rPr>
            </w:pPr>
            <w:r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课程形式</w:t>
            </w:r>
            <w:r w:rsidR="007B0B66"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：</w:t>
            </w:r>
          </w:p>
        </w:tc>
        <w:tc>
          <w:tcPr>
            <w:tcW w:w="7957" w:type="dxa"/>
          </w:tcPr>
          <w:p w14:paraId="35E00265" w14:textId="52110140" w:rsidR="009B5429" w:rsidRPr="001C6870" w:rsidRDefault="009B5429" w:rsidP="009B5429">
            <w:pPr>
              <w:pStyle w:val="BodyText"/>
              <w:spacing w:line="220" w:lineRule="exact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讲授、互动</w:t>
            </w:r>
            <w:r w:rsidR="004E7771"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、</w:t>
            </w:r>
            <w:r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小组活动、学员分享</w:t>
            </w:r>
            <w:r w:rsidR="004E7771"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等多种互动形式， 调动学员参与课程， 提升课程</w:t>
            </w:r>
            <w:ins w:id="28" w:author="Liu, Fang Vivian" w:date="2022-01-14T13:38:00Z">
              <w:r w:rsidR="00C317D4">
                <w:rPr>
                  <w:rFonts w:ascii="Microsoft YaHei" w:eastAsia="Microsoft YaHei" w:hAnsi="Microsoft YaHei" w:hint="eastAsia"/>
                  <w:sz w:val="22"/>
                  <w:szCs w:val="22"/>
                </w:rPr>
                <w:t>效果</w:t>
              </w:r>
            </w:ins>
          </w:p>
        </w:tc>
      </w:tr>
      <w:tr w:rsidR="001C6870" w14:paraId="7F788B36" w14:textId="77777777" w:rsidTr="007B0B66">
        <w:trPr>
          <w:trHeight w:val="609"/>
        </w:trPr>
        <w:tc>
          <w:tcPr>
            <w:tcW w:w="1615" w:type="dxa"/>
          </w:tcPr>
          <w:p w14:paraId="396E3D77" w14:textId="5BFF2D24" w:rsidR="001C6870" w:rsidRPr="00A869C9" w:rsidRDefault="001C6870" w:rsidP="00FD105C">
            <w:pPr>
              <w:pStyle w:val="BodyText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课程证书</w:t>
            </w:r>
          </w:p>
        </w:tc>
        <w:tc>
          <w:tcPr>
            <w:tcW w:w="7957" w:type="dxa"/>
          </w:tcPr>
          <w:p w14:paraId="5538CF60" w14:textId="32A1272B" w:rsidR="001C6870" w:rsidRPr="00A869C9" w:rsidRDefault="001C6870" w:rsidP="009B5429">
            <w:pPr>
              <w:pStyle w:val="BodyText"/>
              <w:spacing w:line="220" w:lineRule="exact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869C9">
              <w:rPr>
                <w:rFonts w:ascii="Microsoft YaHei" w:eastAsia="Microsoft YaHei" w:hAnsi="Microsoft YaHei" w:hint="eastAsia"/>
                <w:sz w:val="22"/>
                <w:szCs w:val="22"/>
              </w:rPr>
              <w:t>本课程学员需要参加线上考试，考试合格颁发合格证书</w:t>
            </w:r>
          </w:p>
        </w:tc>
      </w:tr>
    </w:tbl>
    <w:p w14:paraId="2582E304" w14:textId="77777777" w:rsidR="009B5429" w:rsidRDefault="009B5429" w:rsidP="00FD105C">
      <w:pPr>
        <w:pStyle w:val="BodyText"/>
        <w:rPr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</w:p>
    <w:p w14:paraId="429ABEF7" w14:textId="7A9EC8A6" w:rsidR="00724554" w:rsidRDefault="00B220F8" w:rsidP="00FD105C">
      <w:pPr>
        <w:pStyle w:val="BodyText"/>
        <w:rPr>
          <w:rFonts w:ascii="Microsoft YaHei" w:eastAsia="Microsoft YaHei" w:hAnsi="Microsoft YaHei"/>
          <w:b/>
          <w:bCs/>
          <w:color w:val="1F497D" w:themeColor="text2"/>
          <w:sz w:val="24"/>
          <w:szCs w:val="24"/>
          <w:lang w:val="en-US"/>
        </w:rPr>
      </w:pPr>
      <w:r w:rsidRPr="00B220F8">
        <w:rPr>
          <w:rFonts w:ascii="Microsoft YaHei" w:eastAsia="Microsoft YaHei" w:hAnsi="Microsoft YaHei" w:hint="eastAsia"/>
          <w:b/>
          <w:bCs/>
          <w:color w:val="1F497D" w:themeColor="text2"/>
          <w:sz w:val="24"/>
          <w:szCs w:val="24"/>
          <w:lang w:val="en-US"/>
        </w:rPr>
        <w:t>课程特色</w:t>
      </w:r>
    </w:p>
    <w:p w14:paraId="64BE59FB" w14:textId="5646E140" w:rsidR="00DF1FFE" w:rsidRDefault="00DF1FFE" w:rsidP="00A869C9">
      <w:pPr>
        <w:ind w:rightChars="-15" w:right="-27"/>
        <w:rPr>
          <w:ins w:id="29" w:author="Wu Xiaoping" w:date="2022-01-12T13:09:00Z"/>
          <w:rFonts w:ascii="Microsoft YaHei" w:eastAsia="Microsoft YaHei" w:hAnsi="Microsoft YaHei"/>
          <w:bCs/>
          <w:sz w:val="22"/>
          <w:szCs w:val="22"/>
        </w:rPr>
      </w:pPr>
      <w:ins w:id="30" w:author="Wu Xiaoping" w:date="2022-01-12T13:09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特色一：D</w:t>
        </w:r>
        <w:r>
          <w:rPr>
            <w:rFonts w:ascii="Microsoft YaHei" w:eastAsia="Microsoft YaHei" w:hAnsi="Microsoft YaHei"/>
            <w:bCs/>
            <w:sz w:val="22"/>
            <w:szCs w:val="22"/>
          </w:rPr>
          <w:t>NV</w:t>
        </w:r>
        <w:r>
          <w:rPr>
            <w:rFonts w:ascii="Microsoft YaHei" w:eastAsia="Microsoft YaHei" w:hAnsi="Microsoft YaHei" w:hint="eastAsia"/>
            <w:bCs/>
            <w:sz w:val="22"/>
            <w:szCs w:val="22"/>
          </w:rPr>
          <w:t>认可的资深讲师授课</w:t>
        </w:r>
      </w:ins>
      <w:ins w:id="31" w:author="Wu Xiaoping" w:date="2022-01-12T13:11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，专业实战经验丰富，授课鲜明活泼；</w:t>
        </w:r>
      </w:ins>
    </w:p>
    <w:p w14:paraId="6DE15E63" w14:textId="41158824" w:rsidR="00DF1FFE" w:rsidRDefault="00DF1FFE" w:rsidP="00A869C9">
      <w:pPr>
        <w:ind w:rightChars="-15" w:right="-27"/>
        <w:rPr>
          <w:ins w:id="32" w:author="Wu Xiaoping" w:date="2022-01-12T13:10:00Z"/>
          <w:rFonts w:ascii="Microsoft YaHei" w:eastAsia="Microsoft YaHei" w:hAnsi="Microsoft YaHei"/>
          <w:bCs/>
          <w:sz w:val="22"/>
          <w:szCs w:val="22"/>
        </w:rPr>
      </w:pPr>
      <w:ins w:id="33" w:author="Wu Xiaoping" w:date="2022-01-12T13:09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特色二：基于标准围绕实际业务场景讲述标准的</w:t>
        </w:r>
      </w:ins>
      <w:ins w:id="34" w:author="Wu Xiaoping" w:date="2022-01-12T13:10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应用</w:t>
        </w:r>
      </w:ins>
      <w:ins w:id="35" w:author="Wu Xiaoping" w:date="2022-01-12T13:11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；</w:t>
        </w:r>
      </w:ins>
    </w:p>
    <w:p w14:paraId="44FF6D9D" w14:textId="4846D782" w:rsidR="00DF1FFE" w:rsidRDefault="00DF1FFE" w:rsidP="00A869C9">
      <w:pPr>
        <w:ind w:rightChars="-15" w:right="-27"/>
        <w:rPr>
          <w:ins w:id="36" w:author="Wu Xiaoping" w:date="2022-01-12T13:11:00Z"/>
          <w:rFonts w:ascii="Microsoft YaHei" w:eastAsia="Microsoft YaHei" w:hAnsi="Microsoft YaHei"/>
          <w:bCs/>
          <w:sz w:val="22"/>
          <w:szCs w:val="22"/>
        </w:rPr>
      </w:pPr>
      <w:ins w:id="37" w:author="Wu Xiaoping" w:date="2022-01-12T13:10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特色三：利用D</w:t>
        </w:r>
        <w:r>
          <w:rPr>
            <w:rFonts w:ascii="Microsoft YaHei" w:eastAsia="Microsoft YaHei" w:hAnsi="Microsoft YaHei"/>
            <w:bCs/>
            <w:sz w:val="22"/>
            <w:szCs w:val="22"/>
          </w:rPr>
          <w:t>NV</w:t>
        </w:r>
        <w:r>
          <w:rPr>
            <w:rFonts w:ascii="Microsoft YaHei" w:eastAsia="Microsoft YaHei" w:hAnsi="Microsoft YaHei" w:hint="eastAsia"/>
            <w:bCs/>
            <w:sz w:val="22"/>
            <w:szCs w:val="22"/>
          </w:rPr>
          <w:t>在审核、服务过程中积累的大量成功案例</w:t>
        </w:r>
      </w:ins>
      <w:ins w:id="38" w:author="Wu Xiaoping" w:date="2022-01-12T13:11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；</w:t>
        </w:r>
      </w:ins>
    </w:p>
    <w:p w14:paraId="60C6777B" w14:textId="0C9B3AD5" w:rsidR="00DF1FFE" w:rsidRDefault="00DF1FFE" w:rsidP="00A869C9">
      <w:pPr>
        <w:ind w:rightChars="-15" w:right="-27"/>
        <w:rPr>
          <w:ins w:id="39" w:author="Wu Xiaoping" w:date="2022-01-12T13:12:00Z"/>
          <w:rFonts w:ascii="Microsoft YaHei" w:eastAsia="Microsoft YaHei" w:hAnsi="Microsoft YaHei"/>
          <w:bCs/>
          <w:sz w:val="22"/>
          <w:szCs w:val="22"/>
        </w:rPr>
      </w:pPr>
      <w:ins w:id="40" w:author="Wu Xiaoping" w:date="2022-01-12T13:11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特色四：课程</w:t>
        </w:r>
      </w:ins>
      <w:ins w:id="41" w:author="Wu Xiaoping" w:date="2022-01-12T13:12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过程中大量的互动，让学员参与其中；</w:t>
        </w:r>
      </w:ins>
    </w:p>
    <w:p w14:paraId="3A2CC1CA" w14:textId="4A01EFAC" w:rsidR="00DF1FFE" w:rsidRDefault="00DF1FFE" w:rsidP="00A869C9">
      <w:pPr>
        <w:ind w:rightChars="-15" w:right="-27"/>
        <w:rPr>
          <w:ins w:id="42" w:author="Wu Xiaoping" w:date="2022-01-12T13:09:00Z"/>
          <w:rFonts w:ascii="Microsoft YaHei" w:eastAsia="Microsoft YaHei" w:hAnsi="Microsoft YaHei"/>
          <w:bCs/>
          <w:sz w:val="22"/>
          <w:szCs w:val="22"/>
        </w:rPr>
      </w:pPr>
      <w:ins w:id="43" w:author="Wu Xiaoping" w:date="2022-01-12T13:12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特色五：远程授课，利用</w:t>
        </w:r>
      </w:ins>
      <w:ins w:id="44" w:author="Wu Xiaoping" w:date="2022-01-12T13:13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覆盖性强</w:t>
        </w:r>
      </w:ins>
      <w:ins w:id="45" w:author="Wu Xiaoping" w:date="2022-01-12T13:12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且</w:t>
        </w:r>
      </w:ins>
      <w:ins w:id="46" w:author="Wu Xiaoping" w:date="2022-01-12T13:13:00Z">
        <w:r>
          <w:rPr>
            <w:rFonts w:ascii="Microsoft YaHei" w:eastAsia="Microsoft YaHei" w:hAnsi="Microsoft YaHei" w:hint="eastAsia"/>
            <w:bCs/>
            <w:sz w:val="22"/>
            <w:szCs w:val="22"/>
          </w:rPr>
          <w:t>功能丰富的培训平台，即保障学习质量</w:t>
        </w:r>
      </w:ins>
      <w:ins w:id="47" w:author="Liu, Fang Vivian" w:date="2022-01-14T13:38:00Z">
        <w:r w:rsidR="00235721">
          <w:rPr>
            <w:rFonts w:ascii="Microsoft YaHei" w:eastAsia="Microsoft YaHei" w:hAnsi="Microsoft YaHei" w:hint="eastAsia"/>
            <w:bCs/>
            <w:sz w:val="22"/>
            <w:szCs w:val="22"/>
          </w:rPr>
          <w:t>，</w:t>
        </w:r>
      </w:ins>
      <w:ins w:id="48" w:author="Wu Xiaoping" w:date="2022-01-12T13:13:00Z">
        <w:del w:id="49" w:author="Liu, Fang Vivian" w:date="2022-01-14T13:38:00Z">
          <w:r w:rsidDel="00235721">
            <w:rPr>
              <w:rFonts w:ascii="Microsoft YaHei" w:eastAsia="Microsoft YaHei" w:hAnsi="Microsoft YaHei" w:hint="eastAsia"/>
              <w:bCs/>
              <w:sz w:val="22"/>
              <w:szCs w:val="22"/>
            </w:rPr>
            <w:delText>，</w:delText>
          </w:r>
        </w:del>
      </w:ins>
      <w:ins w:id="50" w:author="Wu Xiaoping" w:date="2022-01-12T13:15:00Z">
        <w:r w:rsidR="00440D72">
          <w:rPr>
            <w:rFonts w:ascii="Microsoft YaHei" w:eastAsia="Microsoft YaHei" w:hAnsi="Microsoft YaHei" w:hint="eastAsia"/>
            <w:bCs/>
            <w:sz w:val="22"/>
            <w:szCs w:val="22"/>
          </w:rPr>
          <w:t>又符合疫情的安全防控。</w:t>
        </w:r>
      </w:ins>
    </w:p>
    <w:p w14:paraId="240891D4" w14:textId="47361393" w:rsidR="00A869C9" w:rsidRPr="00A5799E" w:rsidDel="00440D72" w:rsidRDefault="00A869C9" w:rsidP="00A869C9">
      <w:pPr>
        <w:ind w:rightChars="-15" w:right="-27"/>
        <w:rPr>
          <w:del w:id="51" w:author="Wu Xiaoping" w:date="2022-01-12T13:15:00Z"/>
          <w:rFonts w:ascii="Microsoft YaHei" w:eastAsia="Microsoft YaHei" w:hAnsi="Microsoft YaHei"/>
          <w:bCs/>
          <w:sz w:val="22"/>
          <w:szCs w:val="22"/>
          <w:rPrChange w:id="52" w:author="Wu Xiaoping" w:date="2022-01-12T11:53:00Z">
            <w:rPr>
              <w:del w:id="53" w:author="Wu Xiaoping" w:date="2022-01-12T13:15:00Z"/>
              <w:rFonts w:ascii="Microsoft YaHei" w:eastAsia="Microsoft YaHei" w:hAnsi="Microsoft YaHei"/>
              <w:bCs/>
              <w:sz w:val="20"/>
              <w:szCs w:val="20"/>
            </w:rPr>
          </w:rPrChange>
        </w:rPr>
      </w:pPr>
      <w:del w:id="54" w:author="Wu Xiaoping" w:date="2022-01-12T13:15:00Z">
        <w:r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55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本次课程为线上课程。由</w:delText>
        </w:r>
        <w:r w:rsidRPr="00A5799E" w:rsidDel="00440D72">
          <w:rPr>
            <w:rFonts w:ascii="Microsoft YaHei" w:eastAsia="Microsoft YaHei" w:hAnsi="Microsoft YaHei"/>
            <w:bCs/>
            <w:sz w:val="22"/>
            <w:szCs w:val="22"/>
            <w:rPrChange w:id="56" w:author="Wu Xiaoping" w:date="2022-01-12T11:53:00Z">
              <w:rPr>
                <w:rFonts w:ascii="Microsoft YaHei" w:eastAsia="Microsoft YaHei" w:hAnsi="Microsoft YaHei"/>
                <w:bCs/>
                <w:sz w:val="20"/>
                <w:szCs w:val="20"/>
              </w:rPr>
            </w:rPrChange>
          </w:rPr>
          <w:delText xml:space="preserve">DNV </w:delText>
        </w:r>
        <w:r w:rsidR="00DF32A6"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57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认可</w:delText>
        </w:r>
        <w:r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58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资深讲师授课。</w:delText>
        </w:r>
      </w:del>
    </w:p>
    <w:p w14:paraId="3E7E08A2" w14:textId="398AF3B2" w:rsidR="00A869C9" w:rsidRPr="00A5799E" w:rsidDel="00440D72" w:rsidRDefault="00A869C9" w:rsidP="00A869C9">
      <w:pPr>
        <w:ind w:rightChars="-15" w:right="-27"/>
        <w:rPr>
          <w:del w:id="59" w:author="Wu Xiaoping" w:date="2022-01-12T13:15:00Z"/>
          <w:rFonts w:ascii="Microsoft YaHei" w:eastAsia="Microsoft YaHei" w:hAnsi="Microsoft YaHei"/>
          <w:bCs/>
          <w:sz w:val="22"/>
          <w:szCs w:val="22"/>
          <w:rPrChange w:id="60" w:author="Wu Xiaoping" w:date="2022-01-12T11:53:00Z">
            <w:rPr>
              <w:del w:id="61" w:author="Wu Xiaoping" w:date="2022-01-12T13:15:00Z"/>
              <w:rFonts w:ascii="Microsoft YaHei" w:eastAsia="Microsoft YaHei" w:hAnsi="Microsoft YaHei"/>
              <w:bCs/>
              <w:sz w:val="20"/>
              <w:szCs w:val="20"/>
            </w:rPr>
          </w:rPrChange>
        </w:rPr>
      </w:pPr>
      <w:del w:id="62" w:author="Wu Xiaoping" w:date="2022-01-12T13:15:00Z">
        <w:r w:rsidRPr="00A5799E" w:rsidDel="00440D72">
          <w:rPr>
            <w:rFonts w:ascii="Microsoft YaHei" w:eastAsia="Microsoft YaHei" w:hAnsi="Microsoft YaHei"/>
            <w:bCs/>
            <w:sz w:val="22"/>
            <w:szCs w:val="22"/>
            <w:rPrChange w:id="63" w:author="Wu Xiaoping" w:date="2022-01-12T11:53:00Z">
              <w:rPr>
                <w:rFonts w:ascii="Microsoft YaHei" w:eastAsia="Microsoft YaHei" w:hAnsi="Microsoft YaHei"/>
                <w:bCs/>
                <w:sz w:val="20"/>
                <w:szCs w:val="20"/>
              </w:rPr>
            </w:rPrChange>
          </w:rPr>
          <w:delText xml:space="preserve">DNV </w:delText>
        </w:r>
        <w:r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64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无论是</w:delText>
        </w:r>
        <w:r w:rsidRPr="00A5799E" w:rsidDel="00440D72">
          <w:rPr>
            <w:rFonts w:ascii="Microsoft YaHei" w:eastAsia="Microsoft YaHei" w:hAnsi="Microsoft YaHei"/>
            <w:bCs/>
            <w:sz w:val="22"/>
            <w:szCs w:val="22"/>
            <w:rPrChange w:id="65" w:author="Wu Xiaoping" w:date="2022-01-12T11:53:00Z">
              <w:rPr>
                <w:rFonts w:ascii="Microsoft YaHei" w:eastAsia="Microsoft YaHei" w:hAnsi="Microsoft YaHei"/>
                <w:bCs/>
                <w:sz w:val="20"/>
                <w:szCs w:val="20"/>
              </w:rPr>
            </w:rPrChange>
          </w:rPr>
          <w:delText>ISO27001</w:delText>
        </w:r>
        <w:r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66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安全管理体系审核还是培训</w:delText>
        </w:r>
        <w:r w:rsidR="006119FC"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67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已经累积了大量的成功案例</w:delText>
        </w:r>
        <w:r w:rsidR="00DF32A6"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68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，</w:delText>
        </w:r>
        <w:r w:rsidR="00DF32A6" w:rsidRPr="00A5799E" w:rsidDel="00440D72">
          <w:rPr>
            <w:rFonts w:ascii="Microsoft YaHei" w:eastAsia="Microsoft YaHei" w:hAnsi="Microsoft YaHei"/>
            <w:bCs/>
            <w:sz w:val="22"/>
            <w:szCs w:val="22"/>
            <w:rPrChange w:id="69" w:author="Wu Xiaoping" w:date="2022-01-12T11:53:00Z">
              <w:rPr>
                <w:rFonts w:ascii="Microsoft YaHei" w:eastAsia="Microsoft YaHei" w:hAnsi="Microsoft YaHei"/>
                <w:bCs/>
                <w:sz w:val="20"/>
                <w:szCs w:val="20"/>
              </w:rPr>
            </w:rPrChange>
          </w:rPr>
          <w:delText xml:space="preserve"> </w:delText>
        </w:r>
        <w:r w:rsidR="00DF32A6"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70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我们的讲师不但具有丰富的专业实战经验，</w:delText>
        </w:r>
        <w:r w:rsidR="00DF32A6" w:rsidRPr="00A5799E" w:rsidDel="00440D72">
          <w:rPr>
            <w:rFonts w:ascii="Microsoft YaHei" w:eastAsia="Microsoft YaHei" w:hAnsi="Microsoft YaHei"/>
            <w:bCs/>
            <w:sz w:val="22"/>
            <w:szCs w:val="22"/>
            <w:rPrChange w:id="71" w:author="Wu Xiaoping" w:date="2022-01-12T11:53:00Z">
              <w:rPr>
                <w:rFonts w:ascii="Microsoft YaHei" w:eastAsia="Microsoft YaHei" w:hAnsi="Microsoft YaHei"/>
                <w:bCs/>
                <w:sz w:val="20"/>
                <w:szCs w:val="20"/>
              </w:rPr>
            </w:rPrChange>
          </w:rPr>
          <w:delText xml:space="preserve"> </w:delText>
        </w:r>
        <w:r w:rsidR="00DF32A6"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72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同时接受了专业的</w:delText>
        </w:r>
        <w:r w:rsidR="00DF32A6" w:rsidRPr="00A5799E" w:rsidDel="00440D72">
          <w:rPr>
            <w:rFonts w:ascii="Microsoft YaHei" w:eastAsia="Microsoft YaHei" w:hAnsi="Microsoft YaHei"/>
            <w:bCs/>
            <w:sz w:val="22"/>
            <w:szCs w:val="22"/>
            <w:rPrChange w:id="73" w:author="Wu Xiaoping" w:date="2022-01-12T11:53:00Z">
              <w:rPr>
                <w:rFonts w:ascii="Microsoft YaHei" w:eastAsia="Microsoft YaHei" w:hAnsi="Microsoft YaHei"/>
                <w:bCs/>
                <w:sz w:val="20"/>
                <w:szCs w:val="20"/>
              </w:rPr>
            </w:rPrChange>
          </w:rPr>
          <w:delText xml:space="preserve">TTT </w:delText>
        </w:r>
        <w:r w:rsidR="00DF32A6"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74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培训并拥有大量的培训案例。</w:delText>
        </w:r>
      </w:del>
    </w:p>
    <w:p w14:paraId="58D5FB99" w14:textId="04A5D750" w:rsidR="00DF32A6" w:rsidRPr="00A5799E" w:rsidDel="00440D72" w:rsidRDefault="00DF32A6" w:rsidP="00A869C9">
      <w:pPr>
        <w:ind w:rightChars="-15" w:right="-27"/>
        <w:rPr>
          <w:del w:id="75" w:author="Wu Xiaoping" w:date="2022-01-12T13:15:00Z"/>
          <w:rFonts w:ascii="Microsoft YaHei" w:eastAsia="Microsoft YaHei" w:hAnsi="Microsoft YaHei"/>
          <w:bCs/>
          <w:sz w:val="22"/>
          <w:szCs w:val="21"/>
          <w:rPrChange w:id="76" w:author="Wu Xiaoping" w:date="2022-01-12T11:53:00Z">
            <w:rPr>
              <w:del w:id="77" w:author="Wu Xiaoping" w:date="2022-01-12T13:15:00Z"/>
              <w:rFonts w:ascii="Microsoft YaHei" w:eastAsia="Microsoft YaHei" w:hAnsi="Microsoft YaHei"/>
              <w:bCs/>
              <w:sz w:val="20"/>
            </w:rPr>
          </w:rPrChange>
        </w:rPr>
      </w:pPr>
      <w:del w:id="78" w:author="Wu Xiaoping" w:date="2022-01-12T13:15:00Z">
        <w:r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79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学员</w:delText>
        </w:r>
        <w:r w:rsidR="00E56A0E" w:rsidRPr="00A5799E" w:rsidDel="00440D72">
          <w:rPr>
            <w:rFonts w:ascii="Microsoft YaHei" w:eastAsia="Microsoft YaHei" w:hAnsi="Microsoft YaHei" w:hint="eastAsia"/>
            <w:bCs/>
            <w:sz w:val="22"/>
            <w:szCs w:val="22"/>
            <w:rPrChange w:id="80" w:author="Wu Xiaoping" w:date="2022-01-12T11:53:00Z">
              <w:rPr>
                <w:rFonts w:ascii="Microsoft YaHei" w:eastAsia="Microsoft YaHei" w:hAnsi="Microsoft YaHei" w:hint="eastAsia"/>
                <w:bCs/>
                <w:sz w:val="20"/>
                <w:szCs w:val="20"/>
              </w:rPr>
            </w:rPrChange>
          </w:rPr>
          <w:delText>通过本次课程会对实际工作有所帮助。</w:delText>
        </w:r>
      </w:del>
    </w:p>
    <w:p w14:paraId="38847986" w14:textId="59C457B9" w:rsidR="00A869C9" w:rsidDel="00A27954" w:rsidRDefault="00A869C9" w:rsidP="00FD105C">
      <w:pPr>
        <w:pStyle w:val="BodyText"/>
        <w:rPr>
          <w:del w:id="81" w:author="Liu, Fang Vivian" w:date="2022-01-14T13:36:00Z"/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</w:p>
    <w:p w14:paraId="5D310F19" w14:textId="5C664C04" w:rsidR="008F4B2F" w:rsidDel="00A27954" w:rsidRDefault="008F4B2F" w:rsidP="00FD105C">
      <w:pPr>
        <w:pStyle w:val="BodyText"/>
        <w:rPr>
          <w:del w:id="82" w:author="Liu, Fang Vivian" w:date="2022-01-14T13:36:00Z"/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</w:p>
    <w:p w14:paraId="7CCF1DD9" w14:textId="5B7F204D" w:rsidR="008F4B2F" w:rsidDel="00A27954" w:rsidRDefault="008F4B2F" w:rsidP="00FD105C">
      <w:pPr>
        <w:pStyle w:val="BodyText"/>
        <w:rPr>
          <w:del w:id="83" w:author="Liu, Fang Vivian" w:date="2022-01-14T13:36:00Z"/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</w:p>
    <w:p w14:paraId="7733932E" w14:textId="37070490" w:rsidR="008F4B2F" w:rsidDel="00A27954" w:rsidRDefault="008F4B2F" w:rsidP="008F4B2F">
      <w:pPr>
        <w:rPr>
          <w:del w:id="84" w:author="Liu, Fang Vivian" w:date="2022-01-14T13:36:00Z"/>
          <w:rFonts w:ascii="Microsoft JhengHei" w:hAnsi="Microsoft JhengHei"/>
          <w:b/>
        </w:rPr>
      </w:pPr>
    </w:p>
    <w:p w14:paraId="39870CF3" w14:textId="77777777" w:rsidR="008F4B2F" w:rsidRDefault="008F4B2F" w:rsidP="008F4B2F">
      <w:pPr>
        <w:rPr>
          <w:rFonts w:ascii="Microsoft JhengHei" w:hAnsi="Microsoft JhengHei"/>
          <w:b/>
        </w:rPr>
      </w:pPr>
    </w:p>
    <w:p w14:paraId="6378DA95" w14:textId="77777777" w:rsidR="00E154AC" w:rsidRDefault="00E154AC" w:rsidP="000A076C">
      <w:pPr>
        <w:jc w:val="right"/>
        <w:rPr>
          <w:rFonts w:ascii="Microsoft JhengHei" w:hAnsi="Microsoft JhengHei"/>
          <w:b/>
        </w:rPr>
      </w:pPr>
    </w:p>
    <w:p w14:paraId="69C58D78" w14:textId="3A302143" w:rsidR="008F4B2F" w:rsidRPr="00404FDB" w:rsidRDefault="008F4B2F" w:rsidP="00E154AC">
      <w:pPr>
        <w:jc w:val="right"/>
        <w:rPr>
          <w:rFonts w:eastAsia="Microsoft JhengHei" w:cstheme="minorHAnsi"/>
          <w:u w:val="single"/>
        </w:rPr>
      </w:pPr>
      <w:r w:rsidRPr="00404FDB">
        <w:rPr>
          <w:rFonts w:ascii="Microsoft JhengHei" w:eastAsia="Microsoft JhengHei" w:hAnsi="Microsoft JhengHei"/>
          <w:b/>
        </w:rPr>
        <w:t>官方</w:t>
      </w:r>
      <w:r w:rsidRPr="00404FDB">
        <w:rPr>
          <w:rFonts w:ascii="Microsoft JhengHei" w:eastAsia="Microsoft JhengHei" w:hAnsi="Microsoft JhengHei" w:hint="eastAsia"/>
          <w:b/>
        </w:rPr>
        <w:t>网站：</w:t>
      </w:r>
      <w:r w:rsidRPr="00404FDB">
        <w:rPr>
          <w:rFonts w:eastAsia="Microsoft JhengHei" w:cstheme="minorHAnsi"/>
          <w:b/>
        </w:rPr>
        <w:t>www.dnv.com/cn/assurance</w:t>
      </w:r>
    </w:p>
    <w:p w14:paraId="47BAF13D" w14:textId="07C170DF" w:rsidR="008F4B2F" w:rsidRPr="00A869C9" w:rsidRDefault="000A076C" w:rsidP="00FD105C">
      <w:pPr>
        <w:pStyle w:val="BodyText"/>
        <w:rPr>
          <w:rFonts w:ascii="Microsoft YaHei" w:eastAsia="Microsoft YaHei" w:hAnsi="Microsoft YaHei"/>
          <w:b/>
          <w:bCs/>
          <w:color w:val="1F497D" w:themeColor="text2"/>
          <w:sz w:val="24"/>
          <w:szCs w:val="24"/>
        </w:rPr>
      </w:pPr>
      <w:r w:rsidRPr="00511429">
        <w:rPr>
          <w:noProof/>
        </w:rPr>
        <w:drawing>
          <wp:anchor distT="0" distB="0" distL="114300" distR="114300" simplePos="0" relativeHeight="251663360" behindDoc="0" locked="0" layoutInCell="1" allowOverlap="1" wp14:anchorId="018AD772" wp14:editId="31D2D255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695960" cy="726440"/>
            <wp:effectExtent l="0" t="0" r="8890" b="0"/>
            <wp:wrapNone/>
            <wp:docPr id="1" name="Picture 1" descr="C:\Users\Wock\AppData\Local\Microsoft\Windows\INetCache\Content.Word\qrcode_for_gh_e51de1e039f9_430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ck\AppData\Local\Microsoft\Windows\INetCache\Content.Word\qrcode_for_gh_e51de1e039f9_430 (002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4B2F" w:rsidRPr="00A869C9" w:rsidSect="001D02AC">
      <w:headerReference w:type="default" r:id="rId18"/>
      <w:footerReference w:type="default" r:id="rId19"/>
      <w:type w:val="continuous"/>
      <w:pgSz w:w="11907" w:h="16839"/>
      <w:pgMar w:top="1757" w:right="1134" w:bottom="1361" w:left="1191" w:header="774" w:footer="567" w:gutter="0"/>
      <w:pgNumType w:fmt="numberInDash"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239">
      <wne:acd wne:acdName="acd10"/>
    </wne:keymap>
    <wne:keymap wne:kcmPrimary="0342">
      <wne:acd wne:acdName="acd1"/>
    </wne:keymap>
    <wne:keymap wne:kcmPrimary="034E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QAAAEI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  <wne:acd wne:argValue="AQAAAAk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86FBF" w14:textId="77777777" w:rsidR="00E808D5" w:rsidRDefault="00E808D5">
      <w:r>
        <w:separator/>
      </w:r>
    </w:p>
  </w:endnote>
  <w:endnote w:type="continuationSeparator" w:id="0">
    <w:p w14:paraId="2B92775F" w14:textId="77777777" w:rsidR="00E808D5" w:rsidRDefault="00E80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Song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D7E38" w14:textId="77777777" w:rsidR="001F34E0" w:rsidRDefault="001F34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A2793" w14:textId="77777777" w:rsidR="007B0B66" w:rsidRDefault="007B0B66" w:rsidP="007B0B66">
    <w:pPr>
      <w:pStyle w:val="DNVGL-HQDetails"/>
    </w:pPr>
    <w:r w:rsidRPr="00EA4F5E">
      <w:t>DNV Headquarters, Veritasveien 1, P.O.Box 300, 1322 Høvik, Norway. Tel: +47 67 57 99 00. www.dnv.com</w:t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10"/>
      <w:gridCol w:w="227"/>
      <w:gridCol w:w="3045"/>
    </w:tblGrid>
    <w:tr w:rsidR="007B0B66" w14:paraId="68B0E1A4" w14:textId="77777777" w:rsidTr="00B835D5">
      <w:tc>
        <w:tcPr>
          <w:tcW w:w="6311" w:type="dxa"/>
          <w:tcBorders>
            <w:top w:val="single" w:sz="2" w:space="0" w:color="009FDA"/>
          </w:tcBorders>
          <w:shd w:val="clear" w:color="auto" w:fill="auto"/>
          <w:vAlign w:val="bottom"/>
        </w:tcPr>
        <w:p w14:paraId="5F6D039F" w14:textId="2DEAEEE9" w:rsidR="007B0B66" w:rsidRPr="003F3A84" w:rsidRDefault="00E808D5" w:rsidP="007B0B66">
          <w:pPr>
            <w:pStyle w:val="Footer"/>
          </w:pPr>
          <w:sdt>
            <w:sdtPr>
              <w:tag w:val="DgLegalInformation01"/>
              <w:id w:val="590974587"/>
              <w:showingPlcHdr/>
              <w:dataBinding w:xpath="//Tag[@name='DgLegalInformation01']" w:storeItemID="{5D8F09DB-CDC9-4DAC-9344-8ED28A826250}"/>
              <w:text w:multiLine="1"/>
            </w:sdtPr>
            <w:sdtEndPr/>
            <w:sdtContent>
              <w:r w:rsidR="0019108A">
                <w:t xml:space="preserve">     </w:t>
              </w:r>
            </w:sdtContent>
          </w:sdt>
        </w:p>
      </w:tc>
      <w:tc>
        <w:tcPr>
          <w:tcW w:w="227" w:type="dxa"/>
          <w:tcBorders>
            <w:top w:val="single" w:sz="2" w:space="0" w:color="009FDA"/>
          </w:tcBorders>
          <w:shd w:val="clear" w:color="auto" w:fill="auto"/>
        </w:tcPr>
        <w:p w14:paraId="7430E711" w14:textId="77777777" w:rsidR="007B0B66" w:rsidRPr="003F3A84" w:rsidRDefault="007B0B66" w:rsidP="007B0B66">
          <w:pPr>
            <w:pStyle w:val="Footer"/>
          </w:pPr>
        </w:p>
      </w:tc>
      <w:tc>
        <w:tcPr>
          <w:tcW w:w="3045" w:type="dxa"/>
          <w:tcBorders>
            <w:top w:val="single" w:sz="2" w:space="0" w:color="009FDA"/>
          </w:tcBorders>
          <w:shd w:val="clear" w:color="auto" w:fill="auto"/>
          <w:vAlign w:val="bottom"/>
        </w:tcPr>
        <w:p w14:paraId="131D5E21" w14:textId="5007281B" w:rsidR="007B0B66" w:rsidRPr="003F3A84" w:rsidRDefault="007B0B66" w:rsidP="007B0B66">
          <w:pPr>
            <w:pStyle w:val="Footer"/>
            <w:jc w:val="right"/>
          </w:pPr>
          <w:r w:rsidRPr="003F3A84">
            <w:fldChar w:fldCharType="begin"/>
          </w:r>
          <w:r w:rsidRPr="003F3A84">
            <w:instrText xml:space="preserve"> FILENAME </w:instrText>
          </w:r>
          <w:r w:rsidRPr="003F3A84">
            <w:fldChar w:fldCharType="separate"/>
          </w:r>
          <w:ins w:id="2" w:author="Liu, Fang Vivian" w:date="2022-01-14T13:41:00Z">
            <w:r w:rsidR="003F173A">
              <w:rPr>
                <w:rFonts w:hint="eastAsia"/>
              </w:rPr>
              <w:t>ISO27001</w:t>
            </w:r>
            <w:r w:rsidR="003F173A">
              <w:rPr>
                <w:rFonts w:hint="eastAsia"/>
              </w:rPr>
              <w:t>内审员课程</w:t>
            </w:r>
            <w:r w:rsidR="003F173A">
              <w:rPr>
                <w:rFonts w:hint="eastAsia"/>
              </w:rPr>
              <w:t>.docx</w:t>
            </w:r>
          </w:ins>
          <w:del w:id="3" w:author="Liu, Fang Vivian" w:date="2022-01-12T15:44:00Z">
            <w:r w:rsidR="00E154AC" w:rsidDel="001F34E0">
              <w:rPr>
                <w:rFonts w:hint="eastAsia"/>
              </w:rPr>
              <w:delText>ISO27001</w:delText>
            </w:r>
            <w:r w:rsidR="00E154AC" w:rsidDel="001F34E0">
              <w:rPr>
                <w:rFonts w:hint="eastAsia"/>
              </w:rPr>
              <w:delText>内审员课程</w:delText>
            </w:r>
            <w:r w:rsidR="00E154AC" w:rsidDel="001F34E0">
              <w:rPr>
                <w:rFonts w:hint="eastAsia"/>
              </w:rPr>
              <w:delText>.docx</w:delText>
            </w:r>
          </w:del>
          <w:r w:rsidRPr="003F3A84">
            <w:fldChar w:fldCharType="end"/>
          </w:r>
        </w:p>
      </w:tc>
    </w:tr>
  </w:tbl>
  <w:p w14:paraId="301F6FC5" w14:textId="36170B52" w:rsidR="001249D3" w:rsidRPr="002000F7" w:rsidRDefault="001249D3" w:rsidP="002000F7">
    <w:pPr>
      <w:pStyle w:val="Footer"/>
      <w:ind w:right="630"/>
      <w:rPr>
        <w:noProof w:val="0"/>
        <w:sz w:val="16"/>
        <w:szCs w:val="16"/>
      </w:rPr>
    </w:pPr>
  </w:p>
  <w:p w14:paraId="383FD5A3" w14:textId="5758FCBC" w:rsidR="00866BDC" w:rsidRDefault="0019108A" w:rsidP="00E12AC6">
    <w:pPr>
      <w:pStyle w:val="Footer"/>
      <w:tabs>
        <w:tab w:val="left" w:pos="4282"/>
        <w:tab w:val="left" w:pos="5447"/>
      </w:tabs>
      <w:rPr>
        <w:sz w:val="2"/>
      </w:rPr>
    </w:pPr>
    <w:r>
      <w:rPr>
        <w:sz w:val="2"/>
      </w:rPr>
      <w:tab/>
    </w:r>
    <w:r w:rsidR="00E12AC6">
      <w:rPr>
        <w:sz w:val="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47E26" w14:textId="77777777" w:rsidR="007B0B66" w:rsidRDefault="007B0B66" w:rsidP="007B0B66">
    <w:pPr>
      <w:pStyle w:val="DNVGL-HQDetails"/>
    </w:pPr>
    <w:r w:rsidRPr="00EA4F5E">
      <w:t>DNV Headquarters, Veritasveien 1, P.O.Box 300, 1322 Høvik, Norway. Tel: +47 67 57 99 00. www.dnv.com</w:t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10"/>
      <w:gridCol w:w="227"/>
      <w:gridCol w:w="3045"/>
    </w:tblGrid>
    <w:tr w:rsidR="00F761BB" w14:paraId="42B48A42" w14:textId="77777777" w:rsidTr="00F761BB">
      <w:tc>
        <w:tcPr>
          <w:tcW w:w="6310" w:type="dxa"/>
          <w:tcBorders>
            <w:top w:val="single" w:sz="2" w:space="0" w:color="009FDA"/>
          </w:tcBorders>
          <w:shd w:val="clear" w:color="auto" w:fill="auto"/>
          <w:vAlign w:val="bottom"/>
        </w:tcPr>
        <w:p w14:paraId="76A86173" w14:textId="43A6460B" w:rsidR="00F761BB" w:rsidRPr="003F3A84" w:rsidRDefault="00E808D5" w:rsidP="00F761BB">
          <w:pPr>
            <w:pStyle w:val="Footer"/>
          </w:pPr>
          <w:sdt>
            <w:sdtPr>
              <w:tag w:val="DgLegalInformation01"/>
              <w:id w:val="2130743647"/>
              <w:showingPlcHdr/>
              <w:dataBinding w:xpath="//Tag[@name='DgLegalInformation01']" w:storeItemID="{5D8F09DB-CDC9-4DAC-9344-8ED28A826250}"/>
              <w:text w:multiLine="1"/>
            </w:sdtPr>
            <w:sdtEndPr/>
            <w:sdtContent>
              <w:r w:rsidR="0019108A">
                <w:t xml:space="preserve">     </w:t>
              </w:r>
            </w:sdtContent>
          </w:sdt>
        </w:p>
      </w:tc>
      <w:tc>
        <w:tcPr>
          <w:tcW w:w="227" w:type="dxa"/>
          <w:tcBorders>
            <w:top w:val="single" w:sz="2" w:space="0" w:color="009FDA"/>
          </w:tcBorders>
          <w:shd w:val="clear" w:color="auto" w:fill="auto"/>
        </w:tcPr>
        <w:p w14:paraId="34AF7D7A" w14:textId="77777777" w:rsidR="00F761BB" w:rsidRPr="003F3A84" w:rsidRDefault="00F761BB" w:rsidP="00F761BB">
          <w:pPr>
            <w:pStyle w:val="Footer"/>
          </w:pPr>
        </w:p>
      </w:tc>
      <w:tc>
        <w:tcPr>
          <w:tcW w:w="3045" w:type="dxa"/>
          <w:tcBorders>
            <w:top w:val="single" w:sz="2" w:space="0" w:color="009FDA"/>
          </w:tcBorders>
          <w:shd w:val="clear" w:color="auto" w:fill="auto"/>
          <w:vAlign w:val="bottom"/>
        </w:tcPr>
        <w:p w14:paraId="4B6D7F2C" w14:textId="049233C8" w:rsidR="00F761BB" w:rsidRPr="00CB2DE4" w:rsidRDefault="00F761BB" w:rsidP="00F761BB">
          <w:pPr>
            <w:pStyle w:val="Footer"/>
            <w:jc w:val="right"/>
            <w:rPr>
              <w:color w:val="808080" w:themeColor="background1" w:themeShade="80"/>
            </w:rPr>
          </w:pPr>
          <w:r w:rsidRPr="00CB2DE4">
            <w:rPr>
              <w:color w:val="808080" w:themeColor="background1" w:themeShade="80"/>
            </w:rPr>
            <w:fldChar w:fldCharType="begin"/>
          </w:r>
          <w:r w:rsidRPr="00CB2DE4">
            <w:rPr>
              <w:color w:val="808080" w:themeColor="background1" w:themeShade="80"/>
            </w:rPr>
            <w:instrText xml:space="preserve"> FILENAME </w:instrText>
          </w:r>
          <w:r w:rsidRPr="00CB2DE4">
            <w:rPr>
              <w:color w:val="808080" w:themeColor="background1" w:themeShade="80"/>
            </w:rPr>
            <w:fldChar w:fldCharType="separate"/>
          </w:r>
          <w:ins w:id="4" w:author="Liu, Fang Vivian" w:date="2022-01-14T13:41:00Z">
            <w:r w:rsidR="003F173A">
              <w:rPr>
                <w:rFonts w:hint="eastAsia"/>
                <w:color w:val="808080" w:themeColor="background1" w:themeShade="80"/>
              </w:rPr>
              <w:t>ISO27001</w:t>
            </w:r>
            <w:r w:rsidR="003F173A">
              <w:rPr>
                <w:rFonts w:hint="eastAsia"/>
                <w:color w:val="808080" w:themeColor="background1" w:themeShade="80"/>
              </w:rPr>
              <w:t>内审员课程</w:t>
            </w:r>
            <w:r w:rsidR="003F173A">
              <w:rPr>
                <w:rFonts w:hint="eastAsia"/>
                <w:color w:val="808080" w:themeColor="background1" w:themeShade="80"/>
              </w:rPr>
              <w:t>.docx</w:t>
            </w:r>
          </w:ins>
          <w:del w:id="5" w:author="Liu, Fang Vivian" w:date="2022-01-12T15:44:00Z">
            <w:r w:rsidR="00E154AC" w:rsidDel="001F34E0">
              <w:rPr>
                <w:rFonts w:hint="eastAsia"/>
                <w:color w:val="808080" w:themeColor="background1" w:themeShade="80"/>
              </w:rPr>
              <w:delText>ISO27001</w:delText>
            </w:r>
            <w:r w:rsidR="00E154AC" w:rsidDel="001F34E0">
              <w:rPr>
                <w:rFonts w:hint="eastAsia"/>
                <w:color w:val="808080" w:themeColor="background1" w:themeShade="80"/>
              </w:rPr>
              <w:delText>内审员课程</w:delText>
            </w:r>
            <w:r w:rsidR="00E154AC" w:rsidDel="001F34E0">
              <w:rPr>
                <w:rFonts w:hint="eastAsia"/>
                <w:color w:val="808080" w:themeColor="background1" w:themeShade="80"/>
              </w:rPr>
              <w:delText>.docx</w:delText>
            </w:r>
          </w:del>
          <w:r w:rsidRPr="00CB2DE4">
            <w:rPr>
              <w:color w:val="808080" w:themeColor="background1" w:themeShade="80"/>
            </w:rPr>
            <w:fldChar w:fldCharType="end"/>
          </w:r>
        </w:p>
      </w:tc>
    </w:tr>
  </w:tbl>
  <w:sdt>
    <w:sdtPr>
      <w:id w:val="547114455"/>
      <w:docPartObj>
        <w:docPartGallery w:val="Page Numbers (Top of Page)"/>
        <w:docPartUnique/>
      </w:docPartObj>
    </w:sdtPr>
    <w:sdtEndPr/>
    <w:sdtContent>
      <w:p w14:paraId="2C1E08CF" w14:textId="217AF0BA" w:rsidR="007B0B66" w:rsidRDefault="002B79FC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C408A" w14:textId="6DC859F6" w:rsidR="00E12AC6" w:rsidRDefault="00E12AC6" w:rsidP="007B0B66">
    <w:pPr>
      <w:pStyle w:val="DNVGL-HQDetails"/>
    </w:pP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10"/>
      <w:gridCol w:w="227"/>
      <w:gridCol w:w="3045"/>
    </w:tblGrid>
    <w:tr w:rsidR="00E12AC6" w14:paraId="1C451B22" w14:textId="77777777" w:rsidTr="00B835D5">
      <w:tc>
        <w:tcPr>
          <w:tcW w:w="6311" w:type="dxa"/>
          <w:tcBorders>
            <w:top w:val="single" w:sz="2" w:space="0" w:color="009FDA"/>
          </w:tcBorders>
          <w:shd w:val="clear" w:color="auto" w:fill="auto"/>
          <w:vAlign w:val="bottom"/>
        </w:tcPr>
        <w:p w14:paraId="22F49E77" w14:textId="77777777" w:rsidR="00E12AC6" w:rsidRPr="003F3A84" w:rsidRDefault="00E808D5" w:rsidP="007B0B66">
          <w:pPr>
            <w:pStyle w:val="Footer"/>
          </w:pPr>
          <w:sdt>
            <w:sdtPr>
              <w:tag w:val="DgLegalInformation01"/>
              <w:id w:val="1088341697"/>
              <w:showingPlcHdr/>
              <w:dataBinding w:xpath="//Tag[@name='DgLegalInformation01']" w:storeItemID="{5D8F09DB-CDC9-4DAC-9344-8ED28A826250}"/>
              <w:text w:multiLine="1"/>
            </w:sdtPr>
            <w:sdtEndPr/>
            <w:sdtContent>
              <w:r w:rsidR="00E12AC6">
                <w:t xml:space="preserve">     </w:t>
              </w:r>
            </w:sdtContent>
          </w:sdt>
        </w:p>
      </w:tc>
      <w:tc>
        <w:tcPr>
          <w:tcW w:w="227" w:type="dxa"/>
          <w:tcBorders>
            <w:top w:val="single" w:sz="2" w:space="0" w:color="009FDA"/>
          </w:tcBorders>
          <w:shd w:val="clear" w:color="auto" w:fill="auto"/>
        </w:tcPr>
        <w:p w14:paraId="1D6FF4C7" w14:textId="77777777" w:rsidR="00E12AC6" w:rsidRPr="003F3A84" w:rsidRDefault="00E12AC6" w:rsidP="007B0B66">
          <w:pPr>
            <w:pStyle w:val="Footer"/>
          </w:pPr>
        </w:p>
      </w:tc>
      <w:tc>
        <w:tcPr>
          <w:tcW w:w="3045" w:type="dxa"/>
          <w:tcBorders>
            <w:top w:val="single" w:sz="2" w:space="0" w:color="009FDA"/>
          </w:tcBorders>
          <w:shd w:val="clear" w:color="auto" w:fill="auto"/>
          <w:vAlign w:val="bottom"/>
        </w:tcPr>
        <w:p w14:paraId="6B0E3CF3" w14:textId="1FD8FAA9" w:rsidR="00E12AC6" w:rsidRPr="003F3A84" w:rsidRDefault="00E12AC6" w:rsidP="007B0B66">
          <w:pPr>
            <w:pStyle w:val="Footer"/>
            <w:jc w:val="right"/>
          </w:pPr>
          <w:r w:rsidRPr="003F3A84">
            <w:fldChar w:fldCharType="begin"/>
          </w:r>
          <w:r w:rsidRPr="003F3A84">
            <w:instrText xml:space="preserve"> FILENAME </w:instrText>
          </w:r>
          <w:r w:rsidRPr="003F3A84">
            <w:fldChar w:fldCharType="separate"/>
          </w:r>
          <w:ins w:id="85" w:author="Liu, Fang Vivian" w:date="2022-01-14T13:41:00Z">
            <w:r w:rsidR="003F173A">
              <w:rPr>
                <w:rFonts w:hint="eastAsia"/>
              </w:rPr>
              <w:t>ISO27001</w:t>
            </w:r>
            <w:r w:rsidR="003F173A">
              <w:rPr>
                <w:rFonts w:hint="eastAsia"/>
              </w:rPr>
              <w:t>内审员课程</w:t>
            </w:r>
            <w:r w:rsidR="003F173A">
              <w:rPr>
                <w:rFonts w:hint="eastAsia"/>
              </w:rPr>
              <w:t>.docx</w:t>
            </w:r>
          </w:ins>
          <w:del w:id="86" w:author="Liu, Fang Vivian" w:date="2022-01-12T15:44:00Z">
            <w:r w:rsidR="00E154AC" w:rsidDel="001F34E0">
              <w:rPr>
                <w:rFonts w:hint="eastAsia"/>
              </w:rPr>
              <w:delText>ISO27001</w:delText>
            </w:r>
            <w:r w:rsidR="00E154AC" w:rsidDel="001F34E0">
              <w:rPr>
                <w:rFonts w:hint="eastAsia"/>
              </w:rPr>
              <w:delText>内审员课程</w:delText>
            </w:r>
            <w:r w:rsidR="00E154AC" w:rsidDel="001F34E0">
              <w:rPr>
                <w:rFonts w:hint="eastAsia"/>
              </w:rPr>
              <w:delText>.docx</w:delText>
            </w:r>
          </w:del>
          <w:r w:rsidRPr="003F3A84">
            <w:fldChar w:fldCharType="end"/>
          </w:r>
        </w:p>
      </w:tc>
    </w:tr>
  </w:tbl>
  <w:p w14:paraId="73CAE818" w14:textId="3F12728F" w:rsidR="00E12AC6" w:rsidRPr="002B79FC" w:rsidRDefault="00037BEE" w:rsidP="001D02AC">
    <w:pPr>
      <w:pStyle w:val="Footer"/>
      <w:tabs>
        <w:tab w:val="left" w:pos="4282"/>
        <w:tab w:val="left" w:pos="5447"/>
      </w:tabs>
      <w:rPr>
        <w:szCs w:val="13"/>
      </w:rPr>
    </w:pPr>
    <w:r w:rsidRPr="002B79FC">
      <w:rPr>
        <w:szCs w:val="13"/>
      </w:rPr>
      <w:t xml:space="preserve">Page </w:t>
    </w:r>
    <w:r w:rsidRPr="002B79FC">
      <w:rPr>
        <w:b/>
        <w:bCs/>
        <w:szCs w:val="13"/>
      </w:rPr>
      <w:fldChar w:fldCharType="begin"/>
    </w:r>
    <w:r w:rsidRPr="002B79FC">
      <w:rPr>
        <w:b/>
        <w:bCs/>
        <w:szCs w:val="13"/>
      </w:rPr>
      <w:instrText xml:space="preserve"> PAGE  \* Arabic  \* MERGEFORMAT </w:instrText>
    </w:r>
    <w:r w:rsidRPr="002B79FC">
      <w:rPr>
        <w:b/>
        <w:bCs/>
        <w:szCs w:val="13"/>
      </w:rPr>
      <w:fldChar w:fldCharType="separate"/>
    </w:r>
    <w:r w:rsidRPr="002B79FC">
      <w:rPr>
        <w:b/>
        <w:bCs/>
        <w:szCs w:val="13"/>
      </w:rPr>
      <w:t>1</w:t>
    </w:r>
    <w:r w:rsidRPr="002B79FC">
      <w:rPr>
        <w:b/>
        <w:bCs/>
        <w:szCs w:val="13"/>
      </w:rPr>
      <w:fldChar w:fldCharType="end"/>
    </w:r>
    <w:r w:rsidRPr="002B79FC">
      <w:rPr>
        <w:szCs w:val="13"/>
      </w:rPr>
      <w:t xml:space="preserve"> of </w:t>
    </w:r>
    <w:r w:rsidRPr="002B79FC">
      <w:rPr>
        <w:b/>
        <w:bCs/>
        <w:szCs w:val="13"/>
      </w:rPr>
      <w:fldChar w:fldCharType="begin"/>
    </w:r>
    <w:r w:rsidRPr="002B79FC">
      <w:rPr>
        <w:b/>
        <w:bCs/>
        <w:szCs w:val="13"/>
      </w:rPr>
      <w:instrText xml:space="preserve"> NUMPAGES  \* Arabic  \* MERGEFORMAT </w:instrText>
    </w:r>
    <w:r w:rsidRPr="002B79FC">
      <w:rPr>
        <w:b/>
        <w:bCs/>
        <w:szCs w:val="13"/>
      </w:rPr>
      <w:fldChar w:fldCharType="separate"/>
    </w:r>
    <w:r w:rsidRPr="002B79FC">
      <w:rPr>
        <w:b/>
        <w:bCs/>
        <w:szCs w:val="13"/>
      </w:rPr>
      <w:t>2</w:t>
    </w:r>
    <w:r w:rsidRPr="002B79FC">
      <w:rPr>
        <w:b/>
        <w:bCs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00420" w14:textId="77777777" w:rsidR="00E808D5" w:rsidRDefault="00E808D5">
      <w:r>
        <w:separator/>
      </w:r>
    </w:p>
  </w:footnote>
  <w:footnote w:type="continuationSeparator" w:id="0">
    <w:p w14:paraId="7ED90461" w14:textId="77777777" w:rsidR="00E808D5" w:rsidRDefault="00E80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CF8B" w14:textId="77777777" w:rsidR="001F34E0" w:rsidRDefault="001F3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5BF51" w14:textId="0C9ED340" w:rsidR="007B0B66" w:rsidRDefault="007B0B66">
    <w:r>
      <w:t xml:space="preserve">                                                        </w:t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66"/>
      <w:gridCol w:w="3816"/>
    </w:tblGrid>
    <w:tr w:rsidR="007B0B66" w14:paraId="5C62ACA1" w14:textId="700A240D" w:rsidTr="007B0B66">
      <w:trPr>
        <w:trHeight w:val="980"/>
      </w:trPr>
      <w:tc>
        <w:tcPr>
          <w:tcW w:w="4899" w:type="dxa"/>
          <w:hideMark/>
        </w:tcPr>
        <w:p w14:paraId="3408179A" w14:textId="77777777" w:rsidR="007B0B66" w:rsidRDefault="007B0B66" w:rsidP="007B0B66">
          <w:pPr>
            <w:spacing w:line="276" w:lineRule="auto"/>
          </w:pPr>
          <w:bookmarkStart w:id="1" w:name="_Hlk89863436"/>
          <w:r>
            <w:rPr>
              <w:noProof/>
              <w:sz w:val="2"/>
            </w:rPr>
            <w:drawing>
              <wp:inline distT="0" distB="0" distL="0" distR="0" wp14:anchorId="50857534" wp14:editId="2AEE2821">
                <wp:extent cx="1476375" cy="733425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2" w:type="dxa"/>
        </w:tcPr>
        <w:p w14:paraId="38A09C67" w14:textId="77777777" w:rsidR="007B0B66" w:rsidRDefault="007B0B66" w:rsidP="007B0B66">
          <w:pPr>
            <w:tabs>
              <w:tab w:val="left" w:pos="1560"/>
            </w:tabs>
            <w:spacing w:line="276" w:lineRule="auto"/>
            <w:jc w:val="right"/>
            <w:rPr>
              <w:rFonts w:eastAsia="Microsoft YaHei"/>
              <w:color w:val="808080" w:themeColor="background1" w:themeShade="80"/>
              <w:sz w:val="16"/>
              <w:szCs w:val="16"/>
            </w:rPr>
          </w:pPr>
        </w:p>
        <w:p w14:paraId="13C1BEEE" w14:textId="77777777" w:rsidR="007B0B66" w:rsidRDefault="007B0B66" w:rsidP="007B0B66">
          <w:pPr>
            <w:tabs>
              <w:tab w:val="left" w:pos="1560"/>
            </w:tabs>
            <w:spacing w:line="276" w:lineRule="auto"/>
            <w:jc w:val="right"/>
            <w:rPr>
              <w:rFonts w:eastAsia="Microsoft YaHei"/>
              <w:color w:val="808080" w:themeColor="background1" w:themeShade="80"/>
              <w:sz w:val="16"/>
              <w:szCs w:val="16"/>
            </w:rPr>
          </w:pPr>
        </w:p>
        <w:p w14:paraId="772B88E9" w14:textId="77777777" w:rsidR="007B0B66" w:rsidRDefault="007B0B66" w:rsidP="007B0B66">
          <w:pPr>
            <w:tabs>
              <w:tab w:val="left" w:pos="1560"/>
            </w:tabs>
            <w:spacing w:line="276" w:lineRule="auto"/>
            <w:jc w:val="right"/>
            <w:rPr>
              <w:rFonts w:eastAsia="Microsoft YaHei"/>
              <w:color w:val="808080" w:themeColor="background1" w:themeShade="80"/>
              <w:sz w:val="16"/>
              <w:szCs w:val="16"/>
            </w:rPr>
          </w:pPr>
        </w:p>
        <w:p w14:paraId="5D64FED8" w14:textId="77777777" w:rsidR="007B0B66" w:rsidRDefault="007B0B66" w:rsidP="007B0B66">
          <w:pPr>
            <w:tabs>
              <w:tab w:val="left" w:pos="1560"/>
            </w:tabs>
            <w:spacing w:line="276" w:lineRule="auto"/>
            <w:jc w:val="right"/>
            <w:rPr>
              <w:rFonts w:eastAsia="Microsoft YaHei"/>
              <w:color w:val="808080" w:themeColor="background1" w:themeShade="80"/>
              <w:sz w:val="16"/>
              <w:szCs w:val="16"/>
            </w:rPr>
          </w:pPr>
        </w:p>
        <w:p w14:paraId="490B9512" w14:textId="71B59012" w:rsidR="007B0B66" w:rsidRPr="007B0B66" w:rsidRDefault="007B0B66" w:rsidP="007B0B66">
          <w:pPr>
            <w:tabs>
              <w:tab w:val="left" w:pos="1560"/>
            </w:tabs>
            <w:spacing w:line="276" w:lineRule="auto"/>
            <w:jc w:val="right"/>
            <w:rPr>
              <w:sz w:val="16"/>
              <w:szCs w:val="16"/>
            </w:rPr>
          </w:pPr>
          <w:r w:rsidRPr="007B0B66">
            <w:rPr>
              <w:rFonts w:eastAsia="Microsoft YaHei"/>
              <w:color w:val="808080" w:themeColor="background1" w:themeShade="80"/>
              <w:sz w:val="16"/>
              <w:szCs w:val="16"/>
            </w:rPr>
            <w:t>信息安全管理体系主任审核员课程</w:t>
          </w:r>
        </w:p>
      </w:tc>
    </w:tr>
  </w:tbl>
  <w:bookmarkEnd w:id="1"/>
  <w:p w14:paraId="69487E64" w14:textId="3D7CB1A1" w:rsidR="00FD105C" w:rsidRPr="006821D9" w:rsidRDefault="002000F7" w:rsidP="005B7464">
    <w:pPr>
      <w:pStyle w:val="Footer"/>
      <w:ind w:right="240"/>
      <w:rPr>
        <w:noProof w:val="0"/>
        <w:color w:val="808080" w:themeColor="background1" w:themeShade="80"/>
        <w:sz w:val="16"/>
        <w:szCs w:val="16"/>
      </w:rPr>
    </w:pPr>
    <w:r>
      <w:t xml:space="preserve">                                                                                                           </w:t>
    </w:r>
  </w:p>
  <w:p w14:paraId="4B06BFB3" w14:textId="77777777" w:rsidR="00866BDC" w:rsidRDefault="00866BDC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51BBC" w14:textId="50DF1C22" w:rsidR="00866BDC" w:rsidRPr="00866BDC" w:rsidRDefault="00027B9A" w:rsidP="00286B3D">
    <w:pPr>
      <w:rPr>
        <w:sz w:val="2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D135AA5" wp14:editId="2A8942B6">
              <wp:simplePos x="0" y="0"/>
              <wp:positionH relativeFrom="page">
                <wp:posOffset>252095</wp:posOffset>
              </wp:positionH>
              <wp:positionV relativeFrom="page">
                <wp:posOffset>3780790</wp:posOffset>
              </wp:positionV>
              <wp:extent cx="151200" cy="0"/>
              <wp:effectExtent l="0" t="0" r="2032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9FDA"/>
                        </a:solidFill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9E1AA5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297.7pt" to="31.7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" o:allowincell="f" strokecolor="#009fda" strokeweight=".25pt">
              <w10:wrap anchorx="page" anchory="page"/>
            </v:line>
          </w:pict>
        </mc:Fallback>
      </mc:AlternateContent>
    </w:r>
    <w:r>
      <w:rPr>
        <w:noProof/>
      </w:rPr>
      <w:drawing>
        <wp:inline distT="0" distB="0" distL="0" distR="0" wp14:anchorId="6ED100A1" wp14:editId="63120963">
          <wp:extent cx="1479600" cy="730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281129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600" cy="73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EFF29" w14:textId="004B4DCA" w:rsidR="001D02AC" w:rsidRDefault="001D02AC">
    <w:r>
      <w:t xml:space="preserve">                                        </w:t>
    </w:r>
  </w:p>
  <w:tbl>
    <w:tblPr>
      <w:tblW w:w="300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66"/>
    </w:tblGrid>
    <w:tr w:rsidR="00AA0FC5" w14:paraId="334FC49F" w14:textId="77777777" w:rsidTr="00AA0FC5">
      <w:trPr>
        <w:trHeight w:val="980"/>
      </w:trPr>
      <w:tc>
        <w:tcPr>
          <w:tcW w:w="5766" w:type="dxa"/>
          <w:hideMark/>
        </w:tcPr>
        <w:p w14:paraId="250FB9A3" w14:textId="77777777" w:rsidR="00AA0FC5" w:rsidRDefault="00AA0FC5" w:rsidP="007B0B66">
          <w:pPr>
            <w:spacing w:line="276" w:lineRule="auto"/>
          </w:pPr>
          <w:r>
            <w:rPr>
              <w:noProof/>
              <w:sz w:val="2"/>
            </w:rPr>
            <w:drawing>
              <wp:inline distT="0" distB="0" distL="0" distR="0" wp14:anchorId="670167DD" wp14:editId="3BFA83B8">
                <wp:extent cx="1476375" cy="73342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36C415" w14:textId="77777777" w:rsidR="001D02AC" w:rsidRPr="006821D9" w:rsidRDefault="001D02AC" w:rsidP="005B7464">
    <w:pPr>
      <w:pStyle w:val="Footer"/>
      <w:ind w:right="240"/>
      <w:rPr>
        <w:noProof w:val="0"/>
        <w:color w:val="808080" w:themeColor="background1" w:themeShade="80"/>
        <w:sz w:val="16"/>
        <w:szCs w:val="16"/>
      </w:rPr>
    </w:pPr>
    <w:r>
      <w:t xml:space="preserve">                                                                                                           </w:t>
    </w:r>
  </w:p>
  <w:p w14:paraId="4E0D1592" w14:textId="77777777" w:rsidR="001D02AC" w:rsidRDefault="001D02A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37E0DA0"/>
    <w:lvl w:ilvl="0">
      <w:start w:val="1"/>
      <w:numFmt w:val="decimal"/>
      <w:pStyle w:val="ListNumber5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6988057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21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440C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020D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E4BEE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065AE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068F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46B3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08A3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47023"/>
    <w:multiLevelType w:val="multilevel"/>
    <w:tmpl w:val="E1EE0F16"/>
    <w:name w:val="DNVGL Headings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041D0F2E"/>
    <w:multiLevelType w:val="hybridMultilevel"/>
    <w:tmpl w:val="11D0DF70"/>
    <w:lvl w:ilvl="0" w:tplc="15FA7A1A">
      <w:start w:val="1"/>
      <w:numFmt w:val="bullet"/>
      <w:lvlText w:val="-"/>
      <w:lvlJc w:val="left"/>
      <w:pPr>
        <w:ind w:left="1080" w:hanging="360"/>
      </w:pPr>
      <w:rPr>
        <w:rFonts w:ascii="STSong" w:eastAsia="STSong" w:hAnsi="STSong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641DAF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551DFE"/>
    <w:multiLevelType w:val="hybridMultilevel"/>
    <w:tmpl w:val="885E1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29AA"/>
    <w:multiLevelType w:val="multilevel"/>
    <w:tmpl w:val="6854C28A"/>
    <w:name w:val="DNVGL Appendices"/>
    <w:lvl w:ilvl="0">
      <w:start w:val="1"/>
      <w:numFmt w:val="upperLetter"/>
      <w:pStyle w:val="DNVGL-AppListing"/>
      <w:lvlText w:val="Appendix %1"/>
      <w:lvlJc w:val="left"/>
      <w:pPr>
        <w:ind w:left="1417" w:hanging="1417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CC7588"/>
    <w:multiLevelType w:val="hybridMultilevel"/>
    <w:tmpl w:val="EA1E25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77A3E"/>
    <w:multiLevelType w:val="hybridMultilevel"/>
    <w:tmpl w:val="D1BA46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E81856"/>
    <w:multiLevelType w:val="hybridMultilevel"/>
    <w:tmpl w:val="BB4E1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B02EA"/>
    <w:multiLevelType w:val="hybridMultilevel"/>
    <w:tmpl w:val="DD8A8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397778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6132EE"/>
    <w:multiLevelType w:val="hybridMultilevel"/>
    <w:tmpl w:val="30EC4648"/>
    <w:lvl w:ilvl="0" w:tplc="DFAC69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D6683"/>
    <w:multiLevelType w:val="hybridMultilevel"/>
    <w:tmpl w:val="F1FE24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7915A3"/>
    <w:multiLevelType w:val="hybridMultilevel"/>
    <w:tmpl w:val="7D3E1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95605"/>
    <w:multiLevelType w:val="hybridMultilevel"/>
    <w:tmpl w:val="80081020"/>
    <w:lvl w:ilvl="0" w:tplc="DFAC69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6306C6"/>
    <w:multiLevelType w:val="hybridMultilevel"/>
    <w:tmpl w:val="05F87D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D77382"/>
    <w:multiLevelType w:val="hybridMultilevel"/>
    <w:tmpl w:val="98D0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43A64"/>
    <w:multiLevelType w:val="hybridMultilevel"/>
    <w:tmpl w:val="9A8E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803CF"/>
    <w:multiLevelType w:val="hybridMultilevel"/>
    <w:tmpl w:val="398AE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863F4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1E770CD"/>
    <w:multiLevelType w:val="hybridMultilevel"/>
    <w:tmpl w:val="534E28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047FA2"/>
    <w:multiLevelType w:val="hybridMultilevel"/>
    <w:tmpl w:val="5BD69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92819"/>
    <w:multiLevelType w:val="hybridMultilevel"/>
    <w:tmpl w:val="F9FCE90C"/>
    <w:lvl w:ilvl="0" w:tplc="DFAC69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7787F"/>
    <w:multiLevelType w:val="hybridMultilevel"/>
    <w:tmpl w:val="8C68F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4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2"/>
  </w:num>
  <w:num w:numId="15">
    <w:abstractNumId w:val="28"/>
  </w:num>
  <w:num w:numId="16">
    <w:abstractNumId w:val="27"/>
  </w:num>
  <w:num w:numId="17">
    <w:abstractNumId w:val="15"/>
  </w:num>
  <w:num w:numId="18">
    <w:abstractNumId w:val="25"/>
  </w:num>
  <w:num w:numId="19">
    <w:abstractNumId w:val="22"/>
  </w:num>
  <w:num w:numId="20">
    <w:abstractNumId w:val="21"/>
  </w:num>
  <w:num w:numId="21">
    <w:abstractNumId w:val="17"/>
  </w:num>
  <w:num w:numId="22">
    <w:abstractNumId w:val="30"/>
  </w:num>
  <w:num w:numId="23">
    <w:abstractNumId w:val="32"/>
  </w:num>
  <w:num w:numId="24">
    <w:abstractNumId w:val="13"/>
  </w:num>
  <w:num w:numId="25">
    <w:abstractNumId w:val="16"/>
  </w:num>
  <w:num w:numId="26">
    <w:abstractNumId w:val="20"/>
  </w:num>
  <w:num w:numId="27">
    <w:abstractNumId w:val="31"/>
  </w:num>
  <w:num w:numId="28">
    <w:abstractNumId w:val="24"/>
  </w:num>
  <w:num w:numId="29">
    <w:abstractNumId w:val="29"/>
  </w:num>
  <w:num w:numId="30">
    <w:abstractNumId w:val="23"/>
  </w:num>
  <w:num w:numId="31">
    <w:abstractNumId w:val="11"/>
  </w:num>
  <w:num w:numId="32">
    <w:abstractNumId w:val="18"/>
  </w:num>
  <w:num w:numId="33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u, Fang Vivian">
    <w15:presenceInfo w15:providerId="AD" w15:userId="S::Fang.Vivian.Liu@dnv.com::429d02f3-ccbc-4ef7-b4b4-274386b38222"/>
  </w15:person>
  <w15:person w15:author="Wu Xiaoping">
    <w15:presenceInfo w15:providerId="Windows Live" w15:userId="e852f758651107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0MDO0NDQxNjMyNzNQ0lEKTi0uzszPAykwqgUAOuO7FSwAAAA="/>
    <w:docVar w:name="DFS_FileId" w:val="COR009.dotx"/>
    <w:docVar w:name="DFS_FormId" w:val="1943"/>
    <w:docVar w:name="DFS_FormNo" w:val="COR 009"/>
    <w:docVar w:name="DFS_FormversionNo" w:val="9"/>
    <w:docVar w:name="DFS_Issue" w:val="2021-03"/>
    <w:docVar w:name="DNVeFormDoc_guid" w:val="27068d77a48f44df959b23b953133095"/>
    <w:docVar w:name="eForms Core NewDocument" w:val="2021-04-26T01:33:35Z"/>
    <w:docVar w:name="eForms_xdoc_doc_config" w:val="&lt;?xml version=&quot;1.0&quot; encoding=&quot;UTF-8&quot;?&gt;&lt;DNVeFormsCore version=&quot;1.0&quot;&gt;&lt;doc_config client_app=&quot;&quot;&gt;&lt;setting name=&quot;form_config&quot;&gt;&lt;form form_id=&quot;1943&quot; formversion_no=&quot;9&quot; code=&quot;COR 009&quot; name=&quot;Blank Document with logo and DNV footer&quot; issue=&quot;2021-03&quot; formgroup_id=&quot;0&quot; distribution_bits=&quot;15&quot; FU=&quot;1&quot; SS=&quot;1&quot; SL=&quot;1&quot; ST=&quot;1&quot; filename=&quot;COR009.dotx&quot; type=&quot;Word&quot; datafolder=&quot;COR 009&quot; form_id_field=&quot;&quot; formflow_filename=&quot;&quot; standalone=&quot;n&quot;&gt;_x000d__x000a_  &lt;menuitems&gt;_x000d__x000a_    &lt;menuitem caption=&quot;Print Preview&quot;&gt;_x000d__x000a_      &lt;click method=&quot;PrintPreview&quot; /&gt;_x000d__x000a_    &lt;/menuitem&gt;_x000d__x000a_    &lt;menuitem caption=&quot;Update all Fields (incl. TOC)&quot;&gt;_x000d__x000a_      &lt;click method=&quot;UpdateAllFields&quot; /&gt;_x000d__x000a_    &lt;/menuitem&gt;_x000d__x000a_    &lt;menuitem caption=&quot;Insert table&quot;&gt;_x000d__x000a_      &lt;click method=&quot;InsertTable&quot; /&gt;_x000d__x000a_    &lt;/menuitem&gt;_x000d__x000a_    &lt;menuitem caption=&quot;Insert table caption&quot;&gt;_x000d__x000a_      &lt;click method=&quot;InsertTableCaption&quot; /&gt;_x000d__x000a_    &lt;/menuitem&gt;_x000d__x000a_    &lt;menuitem caption=&quot;Insert figure caption&quot;&gt;_x000d__x000a_      &lt;click method=&quot;InsertFigureCaption&quot; /&gt;_x000d__x000a_    &lt;/menuitem&gt;_x000d__x000a_  &lt;/menuitems&gt;_x000d__x000a_&lt;/form&gt;&lt;/setting&gt;&lt;/doc_config&gt;&lt;/DNVeFormsCore&gt;"/>
    <w:docVar w:name="eFormsBlenderServiceClientId" w:val="eFormsCore:Word"/>
    <w:docVar w:name="eFormsDataStoreItemId" w:val="{5D8F09DB-CDC9-4DAC-9344-8ED28A826250}"/>
    <w:docVar w:name="eFormsFormConfig" w:val="&lt;form form_id=&quot;1943&quot; formversion_no=&quot;9&quot; code=&quot;COR 009&quot; name=&quot;Blank Document with logo and DNV footer&quot; issue=&quot;2021-03&quot; formgroup_id=&quot;0&quot; distribution_bits=&quot;15&quot; FU=&quot;1&quot; SS=&quot;1&quot; SL=&quot;1&quot; ST=&quot;1&quot; filename=&quot;COR009.dotx&quot; type=&quot;Word&quot; datafolder=&quot;COR 009&quot; form_id_field=&quot;&quot; formflow_filename=&quot;&quot; standalone=&quot;n&quot;&gt;_x000d__x000a_  &lt;menuitems&gt;_x000d__x000a_    &lt;menuitem caption=&quot;Print Preview&quot;&gt;_x000d__x000a_      &lt;click method=&quot;PrintPreview&quot; /&gt;_x000d__x000a_    &lt;/menuitem&gt;_x000d__x000a_    &lt;menuitem caption=&quot;Update all Fields (incl. TOC)&quot;&gt;_x000d__x000a_      &lt;click method=&quot;UpdateAllFields&quot; /&gt;_x000d__x000a_    &lt;/menuitem&gt;_x000d__x000a_    &lt;menuitem caption=&quot;Insert table&quot;&gt;_x000d__x000a_      &lt;click method=&quot;InsertTable&quot; /&gt;_x000d__x000a_    &lt;/menuitem&gt;_x000d__x000a_    &lt;menuitem caption=&quot;Insert table caption&quot;&gt;_x000d__x000a_      &lt;click method=&quot;InsertTableCaption&quot; /&gt;_x000d__x000a_    &lt;/menuitem&gt;_x000d__x000a_    &lt;menuitem caption=&quot;Insert figure caption&quot;&gt;_x000d__x000a_      &lt;click method=&quot;InsertFigureCaption&quot; /&gt;_x000d__x000a_    &lt;/menuitem&gt;_x000d__x000a_  &lt;/menuitems&gt;_x000d__x000a_&lt;/form&gt;"/>
    <w:docVar w:name="TB build" w:val="20210215 062246"/>
    <w:docVar w:name="TB build utc" w:val="2021-02-15T05:22:55"/>
    <w:docVar w:name="TB filename" w:val="COR009.dotx"/>
    <w:docVar w:name="TB id" w:val="7240"/>
    <w:docVar w:name="TB name" w:val="COR 009"/>
    <w:docVar w:name="TMPeF_datafolder" w:val="COR 009"/>
    <w:docVar w:name="XCD450QKD" w:val="df97e0bb757541a0bdfb01729ca33b15"/>
  </w:docVars>
  <w:rsids>
    <w:rsidRoot w:val="00C809CB"/>
    <w:rsid w:val="00016B25"/>
    <w:rsid w:val="00027B9A"/>
    <w:rsid w:val="00037BEE"/>
    <w:rsid w:val="00081ABF"/>
    <w:rsid w:val="000A076C"/>
    <w:rsid w:val="000A4E15"/>
    <w:rsid w:val="000D7FE9"/>
    <w:rsid w:val="000F1591"/>
    <w:rsid w:val="00121C36"/>
    <w:rsid w:val="0012397C"/>
    <w:rsid w:val="001249D3"/>
    <w:rsid w:val="00126795"/>
    <w:rsid w:val="001460E7"/>
    <w:rsid w:val="001723BA"/>
    <w:rsid w:val="001862AD"/>
    <w:rsid w:val="0019108A"/>
    <w:rsid w:val="001A1A3B"/>
    <w:rsid w:val="001A7527"/>
    <w:rsid w:val="001B183F"/>
    <w:rsid w:val="001C6870"/>
    <w:rsid w:val="001D02AC"/>
    <w:rsid w:val="001F34E0"/>
    <w:rsid w:val="001F626F"/>
    <w:rsid w:val="002000F7"/>
    <w:rsid w:val="00203689"/>
    <w:rsid w:val="00221210"/>
    <w:rsid w:val="00227A03"/>
    <w:rsid w:val="00235721"/>
    <w:rsid w:val="002700C1"/>
    <w:rsid w:val="00286B3D"/>
    <w:rsid w:val="00287F05"/>
    <w:rsid w:val="00293CC0"/>
    <w:rsid w:val="002B79FC"/>
    <w:rsid w:val="002C6B67"/>
    <w:rsid w:val="002D4A58"/>
    <w:rsid w:val="002E7431"/>
    <w:rsid w:val="002F1860"/>
    <w:rsid w:val="002F1EF3"/>
    <w:rsid w:val="0033308C"/>
    <w:rsid w:val="00343F63"/>
    <w:rsid w:val="003440AA"/>
    <w:rsid w:val="00380176"/>
    <w:rsid w:val="00384039"/>
    <w:rsid w:val="003D476D"/>
    <w:rsid w:val="003E576F"/>
    <w:rsid w:val="003F173A"/>
    <w:rsid w:val="003F3A84"/>
    <w:rsid w:val="00430E5D"/>
    <w:rsid w:val="00433B76"/>
    <w:rsid w:val="00440D72"/>
    <w:rsid w:val="004E7771"/>
    <w:rsid w:val="004F581F"/>
    <w:rsid w:val="00533A70"/>
    <w:rsid w:val="00540A26"/>
    <w:rsid w:val="00552436"/>
    <w:rsid w:val="00571F06"/>
    <w:rsid w:val="005941E3"/>
    <w:rsid w:val="005962DD"/>
    <w:rsid w:val="005B7464"/>
    <w:rsid w:val="005E32F9"/>
    <w:rsid w:val="0060247C"/>
    <w:rsid w:val="00605E9C"/>
    <w:rsid w:val="006119FC"/>
    <w:rsid w:val="006148D4"/>
    <w:rsid w:val="0061500B"/>
    <w:rsid w:val="00650712"/>
    <w:rsid w:val="00663E7B"/>
    <w:rsid w:val="00664B01"/>
    <w:rsid w:val="006821D9"/>
    <w:rsid w:val="00690D3F"/>
    <w:rsid w:val="006B3943"/>
    <w:rsid w:val="006B44A0"/>
    <w:rsid w:val="006C2A44"/>
    <w:rsid w:val="006D53B7"/>
    <w:rsid w:val="006F37FC"/>
    <w:rsid w:val="007206ED"/>
    <w:rsid w:val="007222F1"/>
    <w:rsid w:val="00724554"/>
    <w:rsid w:val="00754532"/>
    <w:rsid w:val="0078229F"/>
    <w:rsid w:val="007824B5"/>
    <w:rsid w:val="007A12C7"/>
    <w:rsid w:val="007B0B66"/>
    <w:rsid w:val="007C4E12"/>
    <w:rsid w:val="008053FE"/>
    <w:rsid w:val="008115DB"/>
    <w:rsid w:val="00832544"/>
    <w:rsid w:val="00835951"/>
    <w:rsid w:val="008575B3"/>
    <w:rsid w:val="0086028D"/>
    <w:rsid w:val="008608B9"/>
    <w:rsid w:val="00866BDC"/>
    <w:rsid w:val="008B1AE9"/>
    <w:rsid w:val="008F4B2F"/>
    <w:rsid w:val="0093141E"/>
    <w:rsid w:val="0097210F"/>
    <w:rsid w:val="00972E6F"/>
    <w:rsid w:val="009A1891"/>
    <w:rsid w:val="009A51ED"/>
    <w:rsid w:val="009B5429"/>
    <w:rsid w:val="009C4653"/>
    <w:rsid w:val="009D17C1"/>
    <w:rsid w:val="00A175E2"/>
    <w:rsid w:val="00A27954"/>
    <w:rsid w:val="00A372C7"/>
    <w:rsid w:val="00A46014"/>
    <w:rsid w:val="00A5799E"/>
    <w:rsid w:val="00A6079E"/>
    <w:rsid w:val="00A73334"/>
    <w:rsid w:val="00A850C2"/>
    <w:rsid w:val="00A869C9"/>
    <w:rsid w:val="00AA0FC5"/>
    <w:rsid w:val="00AB07EF"/>
    <w:rsid w:val="00AC18CE"/>
    <w:rsid w:val="00AE0A90"/>
    <w:rsid w:val="00AE3083"/>
    <w:rsid w:val="00AE7AB2"/>
    <w:rsid w:val="00B04D2F"/>
    <w:rsid w:val="00B1098B"/>
    <w:rsid w:val="00B220F8"/>
    <w:rsid w:val="00B62CB9"/>
    <w:rsid w:val="00B9285F"/>
    <w:rsid w:val="00B9448F"/>
    <w:rsid w:val="00BB0865"/>
    <w:rsid w:val="00BF3BD2"/>
    <w:rsid w:val="00C304F4"/>
    <w:rsid w:val="00C317D4"/>
    <w:rsid w:val="00C65109"/>
    <w:rsid w:val="00C65651"/>
    <w:rsid w:val="00C70714"/>
    <w:rsid w:val="00C746B2"/>
    <w:rsid w:val="00C809CB"/>
    <w:rsid w:val="00C91DAC"/>
    <w:rsid w:val="00CB1306"/>
    <w:rsid w:val="00CB2DE4"/>
    <w:rsid w:val="00D2236F"/>
    <w:rsid w:val="00D23579"/>
    <w:rsid w:val="00D3131E"/>
    <w:rsid w:val="00D94A30"/>
    <w:rsid w:val="00D94DA2"/>
    <w:rsid w:val="00DA1C19"/>
    <w:rsid w:val="00DA6468"/>
    <w:rsid w:val="00DB1C04"/>
    <w:rsid w:val="00DC5FC3"/>
    <w:rsid w:val="00DE754B"/>
    <w:rsid w:val="00DF1FFE"/>
    <w:rsid w:val="00DF32A6"/>
    <w:rsid w:val="00DF7685"/>
    <w:rsid w:val="00E03293"/>
    <w:rsid w:val="00E12AC6"/>
    <w:rsid w:val="00E154AC"/>
    <w:rsid w:val="00E56A0E"/>
    <w:rsid w:val="00E612AD"/>
    <w:rsid w:val="00E63BAC"/>
    <w:rsid w:val="00E655F0"/>
    <w:rsid w:val="00E808D5"/>
    <w:rsid w:val="00E8270C"/>
    <w:rsid w:val="00E95F4A"/>
    <w:rsid w:val="00EA0549"/>
    <w:rsid w:val="00EA3B42"/>
    <w:rsid w:val="00EA4F5E"/>
    <w:rsid w:val="00EA5536"/>
    <w:rsid w:val="00EC3E8A"/>
    <w:rsid w:val="00F00C66"/>
    <w:rsid w:val="00F1223A"/>
    <w:rsid w:val="00F27593"/>
    <w:rsid w:val="00F32B06"/>
    <w:rsid w:val="00F7170B"/>
    <w:rsid w:val="00F75B94"/>
    <w:rsid w:val="00F761BB"/>
    <w:rsid w:val="00FB6706"/>
    <w:rsid w:val="00FD105C"/>
    <w:rsid w:val="00F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B740D9"/>
  <w15:docId w15:val="{39A9FBAF-B9FB-4525-965E-35A8AADA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unhideWhenUsed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uiPriority w:val="1"/>
    <w:qFormat/>
    <w:rsid w:val="00B62CB9"/>
    <w:pPr>
      <w:spacing w:after="0" w:line="240" w:lineRule="auto"/>
    </w:pPr>
    <w:rPr>
      <w:rFonts w:ascii="Arial" w:hAnsi="Arial" w:cs="Arial"/>
      <w:sz w:val="18"/>
      <w:szCs w:val="18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66BDC"/>
    <w:pPr>
      <w:keepNext/>
      <w:numPr>
        <w:numId w:val="1"/>
      </w:numPr>
      <w:outlineLvl w:val="0"/>
    </w:pPr>
    <w:rPr>
      <w:b/>
      <w:caps/>
      <w:color w:val="0F204B"/>
      <w:sz w:val="26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66BDC"/>
    <w:pPr>
      <w:keepNext/>
      <w:numPr>
        <w:ilvl w:val="1"/>
        <w:numId w:val="1"/>
      </w:numPr>
      <w:spacing w:before="280"/>
      <w:outlineLvl w:val="1"/>
    </w:pPr>
    <w:rPr>
      <w:b/>
      <w:color w:val="0F204B"/>
      <w:sz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866BDC"/>
    <w:pPr>
      <w:keepNext/>
      <w:numPr>
        <w:ilvl w:val="2"/>
        <w:numId w:val="1"/>
      </w:numPr>
      <w:spacing w:before="120"/>
      <w:outlineLvl w:val="2"/>
    </w:pPr>
    <w:rPr>
      <w:color w:val="0F204B"/>
      <w:sz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866BDC"/>
    <w:pPr>
      <w:keepNext/>
      <w:numPr>
        <w:ilvl w:val="3"/>
        <w:numId w:val="1"/>
      </w:numPr>
      <w:spacing w:before="120"/>
      <w:outlineLvl w:val="3"/>
    </w:pPr>
    <w:rPr>
      <w:b/>
      <w:color w:val="0F204B"/>
      <w:sz w:val="22"/>
    </w:rPr>
  </w:style>
  <w:style w:type="paragraph" w:styleId="Heading5">
    <w:name w:val="heading 5"/>
    <w:basedOn w:val="Normal"/>
    <w:next w:val="BodyText"/>
    <w:link w:val="Heading5Char"/>
    <w:uiPriority w:val="99"/>
    <w:rsid w:val="00866BDC"/>
    <w:pPr>
      <w:numPr>
        <w:ilvl w:val="4"/>
        <w:numId w:val="1"/>
      </w:numPr>
      <w:spacing w:before="60" w:after="60"/>
      <w:outlineLvl w:val="4"/>
    </w:pPr>
    <w:rPr>
      <w:sz w:val="22"/>
    </w:rPr>
  </w:style>
  <w:style w:type="paragraph" w:styleId="Heading6">
    <w:name w:val="heading 6"/>
    <w:basedOn w:val="Heading1"/>
    <w:next w:val="BodyText"/>
    <w:link w:val="Heading6Char"/>
    <w:uiPriority w:val="99"/>
    <w:rsid w:val="00866BDC"/>
    <w:pPr>
      <w:numPr>
        <w:numId w:val="0"/>
      </w:numPr>
      <w:outlineLvl w:val="5"/>
    </w:pPr>
  </w:style>
  <w:style w:type="paragraph" w:styleId="Heading7">
    <w:name w:val="heading 7"/>
    <w:basedOn w:val="Heading2"/>
    <w:next w:val="BodyText"/>
    <w:link w:val="Heading7Char"/>
    <w:uiPriority w:val="99"/>
    <w:rsid w:val="00866BDC"/>
    <w:pPr>
      <w:numPr>
        <w:ilvl w:val="0"/>
        <w:numId w:val="0"/>
      </w:numPr>
      <w:outlineLvl w:val="6"/>
    </w:pPr>
  </w:style>
  <w:style w:type="paragraph" w:styleId="Heading8">
    <w:name w:val="heading 8"/>
    <w:basedOn w:val="Heading3"/>
    <w:next w:val="BodyText"/>
    <w:link w:val="Heading8Char"/>
    <w:uiPriority w:val="99"/>
    <w:rsid w:val="00866BDC"/>
    <w:pPr>
      <w:numPr>
        <w:ilvl w:val="0"/>
        <w:numId w:val="0"/>
      </w:numPr>
      <w:outlineLvl w:val="7"/>
    </w:pPr>
  </w:style>
  <w:style w:type="paragraph" w:styleId="Heading9">
    <w:name w:val="heading 9"/>
    <w:basedOn w:val="Heading4"/>
    <w:next w:val="BodyText"/>
    <w:link w:val="Heading9Char"/>
    <w:uiPriority w:val="99"/>
    <w:rsid w:val="00866BDC"/>
    <w:pPr>
      <w:numPr>
        <w:ilvl w:val="0"/>
        <w:numId w:val="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66BDC"/>
    <w:rPr>
      <w:rFonts w:ascii="Arial" w:hAnsi="Arial" w:cs="Arial"/>
      <w:b/>
      <w:caps/>
      <w:color w:val="0F204B"/>
      <w:sz w:val="26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866BDC"/>
    <w:rPr>
      <w:rFonts w:ascii="Arial" w:hAnsi="Arial" w:cs="Arial"/>
      <w:b/>
      <w:color w:val="0F204B"/>
      <w:sz w:val="26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866BDC"/>
    <w:rPr>
      <w:rFonts w:ascii="Arial" w:hAnsi="Arial" w:cs="Arial"/>
      <w:color w:val="0F204B"/>
      <w:sz w:val="26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866BDC"/>
    <w:rPr>
      <w:rFonts w:ascii="Arial" w:hAnsi="Arial" w:cs="Arial"/>
      <w:b/>
      <w:color w:val="0F204B"/>
      <w:szCs w:val="18"/>
      <w:lang w:val="en-GB"/>
    </w:rPr>
  </w:style>
  <w:style w:type="paragraph" w:styleId="BodyText">
    <w:name w:val="Body Text"/>
    <w:basedOn w:val="Normal"/>
    <w:link w:val="BodyTextChar"/>
    <w:qFormat/>
    <w:rsid w:val="00866BDC"/>
    <w:pPr>
      <w:spacing w:before="40" w:after="140" w:line="280" w:lineRule="atLeast"/>
    </w:pPr>
  </w:style>
  <w:style w:type="character" w:customStyle="1" w:styleId="BodyTextChar">
    <w:name w:val="Body Text Char"/>
    <w:basedOn w:val="DefaultParagraphFont"/>
    <w:link w:val="BodyText"/>
    <w:uiPriority w:val="99"/>
    <w:rsid w:val="00866BDC"/>
    <w:rPr>
      <w:rFonts w:ascii="Arial" w:hAnsi="Arial" w:cs="Arial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rsid w:val="00866BDC"/>
    <w:rPr>
      <w:noProof/>
      <w:vanish/>
      <w:color w:val="808080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866BDC"/>
    <w:rPr>
      <w:rFonts w:ascii="Arial" w:hAnsi="Arial" w:cs="Arial"/>
      <w:szCs w:val="18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866BDC"/>
    <w:rPr>
      <w:rFonts w:ascii="Arial" w:hAnsi="Arial" w:cs="Arial"/>
      <w:b/>
      <w:caps/>
      <w:color w:val="0F204B"/>
      <w:sz w:val="26"/>
      <w:szCs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866BDC"/>
    <w:rPr>
      <w:rFonts w:ascii="Arial" w:hAnsi="Arial" w:cs="Arial"/>
      <w:b/>
      <w:color w:val="0F204B"/>
      <w:sz w:val="26"/>
      <w:szCs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866BDC"/>
    <w:rPr>
      <w:rFonts w:ascii="Arial" w:hAnsi="Arial" w:cs="Arial"/>
      <w:color w:val="0F204B"/>
      <w:sz w:val="26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866BDC"/>
    <w:rPr>
      <w:rFonts w:ascii="Arial" w:hAnsi="Arial" w:cs="Arial"/>
      <w:b/>
      <w:color w:val="0F204B"/>
      <w:szCs w:val="18"/>
      <w:lang w:val="en-GB"/>
    </w:rPr>
  </w:style>
  <w:style w:type="paragraph" w:styleId="TOC1">
    <w:name w:val="toc 1"/>
    <w:basedOn w:val="Normal"/>
    <w:uiPriority w:val="99"/>
    <w:semiHidden/>
    <w:unhideWhenUsed/>
    <w:rsid w:val="00866BDC"/>
    <w:pPr>
      <w:tabs>
        <w:tab w:val="right" w:leader="dot" w:pos="9581"/>
      </w:tabs>
      <w:spacing w:before="240"/>
      <w:ind w:left="850" w:right="850" w:hanging="850"/>
    </w:pPr>
    <w:rPr>
      <w:caps/>
      <w:noProof/>
    </w:rPr>
  </w:style>
  <w:style w:type="paragraph" w:styleId="TOC2">
    <w:name w:val="toc 2"/>
    <w:basedOn w:val="Normal"/>
    <w:uiPriority w:val="99"/>
    <w:semiHidden/>
    <w:unhideWhenUsed/>
    <w:rsid w:val="00866BDC"/>
    <w:pPr>
      <w:tabs>
        <w:tab w:val="right" w:pos="9581"/>
      </w:tabs>
      <w:spacing w:before="60"/>
      <w:ind w:left="850" w:right="850" w:hanging="850"/>
    </w:pPr>
    <w:rPr>
      <w:noProof/>
    </w:rPr>
  </w:style>
  <w:style w:type="paragraph" w:styleId="TOC3">
    <w:name w:val="toc 3"/>
    <w:basedOn w:val="Normal"/>
    <w:uiPriority w:val="99"/>
    <w:semiHidden/>
    <w:unhideWhenUsed/>
    <w:rsid w:val="00866BDC"/>
    <w:pPr>
      <w:tabs>
        <w:tab w:val="right" w:pos="9581"/>
      </w:tabs>
      <w:ind w:left="1134" w:right="850" w:hanging="1134"/>
    </w:pPr>
    <w:rPr>
      <w:noProof/>
    </w:rPr>
  </w:style>
  <w:style w:type="paragraph" w:styleId="TOC4">
    <w:name w:val="toc 4"/>
    <w:basedOn w:val="Normal"/>
    <w:uiPriority w:val="99"/>
    <w:semiHidden/>
    <w:unhideWhenUsed/>
    <w:rsid w:val="00866BDC"/>
    <w:pPr>
      <w:tabs>
        <w:tab w:val="right" w:pos="9581"/>
      </w:tabs>
      <w:ind w:left="1417" w:right="850" w:hanging="1417"/>
    </w:pPr>
    <w:rPr>
      <w:noProof/>
    </w:rPr>
  </w:style>
  <w:style w:type="paragraph" w:styleId="TOC5">
    <w:name w:val="toc 5"/>
    <w:basedOn w:val="Normal"/>
    <w:uiPriority w:val="99"/>
    <w:semiHidden/>
    <w:unhideWhenUsed/>
    <w:rsid w:val="00866BDC"/>
    <w:pPr>
      <w:tabs>
        <w:tab w:val="right" w:pos="9581"/>
      </w:tabs>
      <w:ind w:left="1417" w:right="850" w:hanging="1417"/>
    </w:pPr>
    <w:rPr>
      <w:noProof/>
    </w:rPr>
  </w:style>
  <w:style w:type="paragraph" w:styleId="TOC6">
    <w:name w:val="toc 6"/>
    <w:basedOn w:val="TOC1"/>
    <w:uiPriority w:val="99"/>
    <w:semiHidden/>
    <w:unhideWhenUsed/>
    <w:rsid w:val="00866BDC"/>
  </w:style>
  <w:style w:type="paragraph" w:styleId="TOC7">
    <w:name w:val="toc 7"/>
    <w:basedOn w:val="TOC2"/>
    <w:uiPriority w:val="99"/>
    <w:semiHidden/>
    <w:unhideWhenUsed/>
    <w:rsid w:val="00866BDC"/>
  </w:style>
  <w:style w:type="paragraph" w:styleId="TOC8">
    <w:name w:val="toc 8"/>
    <w:basedOn w:val="TOC4"/>
    <w:uiPriority w:val="99"/>
    <w:semiHidden/>
    <w:unhideWhenUsed/>
    <w:rsid w:val="00866BDC"/>
  </w:style>
  <w:style w:type="paragraph" w:styleId="Header">
    <w:name w:val="header"/>
    <w:basedOn w:val="Normal"/>
    <w:link w:val="HeaderChar"/>
    <w:uiPriority w:val="99"/>
    <w:rsid w:val="00866BDC"/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866BDC"/>
    <w:pPr>
      <w:spacing w:line="160" w:lineRule="atLeast"/>
    </w:pPr>
    <w:rPr>
      <w:noProof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866BDC"/>
    <w:rPr>
      <w:rFonts w:ascii="Arial" w:hAnsi="Arial" w:cs="Arial"/>
      <w:noProof/>
      <w:sz w:val="13"/>
      <w:szCs w:val="18"/>
      <w:lang w:val="en-GB"/>
    </w:rPr>
  </w:style>
  <w:style w:type="paragraph" w:styleId="Caption">
    <w:name w:val="caption"/>
    <w:basedOn w:val="Normal"/>
    <w:next w:val="BodyText"/>
    <w:uiPriority w:val="99"/>
    <w:rsid w:val="00866BDC"/>
    <w:rPr>
      <w:b/>
    </w:rPr>
  </w:style>
  <w:style w:type="paragraph" w:styleId="ListBullet">
    <w:name w:val="List Bullet"/>
    <w:basedOn w:val="Normal"/>
    <w:uiPriority w:val="99"/>
    <w:rsid w:val="008575B3"/>
    <w:pPr>
      <w:numPr>
        <w:numId w:val="2"/>
      </w:numPr>
      <w:spacing w:after="140" w:line="280" w:lineRule="atLeast"/>
      <w:contextualSpacing/>
    </w:pPr>
  </w:style>
  <w:style w:type="paragraph" w:styleId="ListNumber">
    <w:name w:val="List Number"/>
    <w:basedOn w:val="Normal"/>
    <w:uiPriority w:val="99"/>
    <w:rsid w:val="006F37FC"/>
    <w:pPr>
      <w:numPr>
        <w:numId w:val="3"/>
      </w:numPr>
      <w:spacing w:after="140" w:line="280" w:lineRule="atLeast"/>
      <w:contextualSpacing/>
    </w:pPr>
  </w:style>
  <w:style w:type="paragraph" w:styleId="FootnoteText">
    <w:name w:val="footnote text"/>
    <w:aliases w:val="DFSListFootnote"/>
    <w:basedOn w:val="Normal"/>
    <w:link w:val="FootnoteTextChar"/>
    <w:uiPriority w:val="99"/>
    <w:rsid w:val="00866BDC"/>
    <w:pPr>
      <w:ind w:left="397" w:hanging="397"/>
    </w:pPr>
    <w:rPr>
      <w:sz w:val="13"/>
    </w:rPr>
  </w:style>
  <w:style w:type="character" w:customStyle="1" w:styleId="FootnoteTextChar">
    <w:name w:val="Footnote Text Char"/>
    <w:aliases w:val="DFSListFootnote Char"/>
    <w:basedOn w:val="DefaultParagraphFont"/>
    <w:link w:val="FootnoteText"/>
    <w:uiPriority w:val="99"/>
    <w:rsid w:val="00866BDC"/>
    <w:rPr>
      <w:rFonts w:ascii="Arial" w:hAnsi="Arial" w:cs="Arial"/>
      <w:sz w:val="13"/>
      <w:szCs w:val="18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66BDC"/>
    <w:rPr>
      <w:sz w:val="18"/>
      <w:vertAlign w:val="superscript"/>
    </w:rPr>
  </w:style>
  <w:style w:type="paragraph" w:customStyle="1" w:styleId="DNVGL-Hidden">
    <w:name w:val="DNVGL-Hidden"/>
    <w:basedOn w:val="Normal"/>
    <w:next w:val="BodyText"/>
    <w:link w:val="DNVGL-HiddenChar"/>
    <w:uiPriority w:val="99"/>
    <w:rsid w:val="00866BDC"/>
    <w:rPr>
      <w:noProof/>
      <w:vanish/>
      <w:color w:val="FF0000"/>
    </w:rPr>
  </w:style>
  <w:style w:type="character" w:customStyle="1" w:styleId="DNVGL-HiddenChar">
    <w:name w:val="DNVGL-Hidden Char"/>
    <w:basedOn w:val="DefaultParagraphFont"/>
    <w:link w:val="DNVGL-Hidden"/>
    <w:uiPriority w:val="99"/>
    <w:rsid w:val="00866BDC"/>
    <w:rPr>
      <w:rFonts w:ascii="Arial" w:hAnsi="Arial" w:cs="Arial"/>
      <w:noProof/>
      <w:vanish/>
      <w:color w:val="FF0000"/>
      <w:sz w:val="18"/>
      <w:szCs w:val="18"/>
      <w:lang w:val="en-GB"/>
    </w:rPr>
  </w:style>
  <w:style w:type="paragraph" w:customStyle="1" w:styleId="DNVGL-HQDetails">
    <w:name w:val="DNVGL-HQ Details"/>
    <w:basedOn w:val="Normal"/>
    <w:link w:val="DNVGL-HQDetailsChar"/>
    <w:uiPriority w:val="99"/>
    <w:rsid w:val="00866BDC"/>
    <w:pPr>
      <w:spacing w:after="240" w:line="200" w:lineRule="atLeast"/>
    </w:pPr>
    <w:rPr>
      <w:noProof/>
      <w:color w:val="0F204B"/>
      <w:sz w:val="16"/>
    </w:rPr>
  </w:style>
  <w:style w:type="character" w:customStyle="1" w:styleId="DNVGL-HQDetailsChar">
    <w:name w:val="DNVGL-HQ Details Char"/>
    <w:basedOn w:val="DefaultParagraphFont"/>
    <w:link w:val="DNVGL-HQDetails"/>
    <w:uiPriority w:val="99"/>
    <w:rsid w:val="00866BDC"/>
    <w:rPr>
      <w:rFonts w:ascii="Arial" w:hAnsi="Arial" w:cs="Arial"/>
      <w:noProof/>
      <w:color w:val="0F204B"/>
      <w:sz w:val="16"/>
      <w:szCs w:val="18"/>
      <w:lang w:val="en-GB"/>
    </w:rPr>
  </w:style>
  <w:style w:type="paragraph" w:customStyle="1" w:styleId="DNVGL-Address-receiver">
    <w:name w:val="DNVGL-Address - receiver"/>
    <w:basedOn w:val="Normal"/>
    <w:link w:val="DNVGL-Address-receiverChar"/>
    <w:uiPriority w:val="99"/>
    <w:rsid w:val="00866BDC"/>
    <w:pPr>
      <w:keepLines/>
      <w:spacing w:line="280" w:lineRule="atLeast"/>
    </w:pPr>
    <w:rPr>
      <w:noProof/>
    </w:rPr>
  </w:style>
  <w:style w:type="character" w:customStyle="1" w:styleId="DNVGL-Address-receiverChar">
    <w:name w:val="DNVGL-Address - receiver Char"/>
    <w:basedOn w:val="DefaultParagraphFont"/>
    <w:link w:val="DNVGL-Address-receiver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customStyle="1" w:styleId="DNVGL-Address-sender">
    <w:name w:val="DNVGL-Address - sender"/>
    <w:basedOn w:val="Normal"/>
    <w:link w:val="DNVGL-Address-senderChar"/>
    <w:uiPriority w:val="99"/>
    <w:rsid w:val="00866BDC"/>
    <w:pPr>
      <w:keepLines/>
      <w:spacing w:line="280" w:lineRule="atLeast"/>
    </w:pPr>
    <w:rPr>
      <w:noProof/>
    </w:rPr>
  </w:style>
  <w:style w:type="character" w:customStyle="1" w:styleId="DNVGL-Address-senderChar">
    <w:name w:val="DNVGL-Address - sender Char"/>
    <w:basedOn w:val="DefaultParagraphFont"/>
    <w:link w:val="DNVGL-Address-sender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customStyle="1" w:styleId="DNVGL-Details">
    <w:name w:val="DNVGL-Details"/>
    <w:basedOn w:val="Normal"/>
    <w:link w:val="DNVGL-DetailsChar"/>
    <w:uiPriority w:val="99"/>
    <w:rsid w:val="00221210"/>
    <w:pPr>
      <w:keepLines/>
      <w:spacing w:line="280" w:lineRule="atLeast"/>
    </w:pPr>
  </w:style>
  <w:style w:type="character" w:customStyle="1" w:styleId="DNVGL-DetailsChar">
    <w:name w:val="DNVGL-Details Char"/>
    <w:basedOn w:val="DefaultParagraphFont"/>
    <w:link w:val="DNVGL-Details"/>
    <w:uiPriority w:val="99"/>
    <w:rsid w:val="00221210"/>
    <w:rPr>
      <w:rFonts w:ascii="Arial" w:hAnsi="Arial" w:cs="Arial"/>
      <w:sz w:val="18"/>
      <w:szCs w:val="18"/>
      <w:lang w:val="en-GB"/>
    </w:rPr>
  </w:style>
  <w:style w:type="paragraph" w:customStyle="1" w:styleId="DNVGL-Revisionrow">
    <w:name w:val="DNVGL-Revision row"/>
    <w:basedOn w:val="Normal"/>
    <w:link w:val="DNVGL-RevisionrowChar"/>
    <w:uiPriority w:val="99"/>
    <w:rsid w:val="00866BDC"/>
    <w:pPr>
      <w:keepLines/>
      <w:spacing w:line="280" w:lineRule="atLeast"/>
    </w:pPr>
    <w:rPr>
      <w:sz w:val="14"/>
    </w:rPr>
  </w:style>
  <w:style w:type="character" w:customStyle="1" w:styleId="DNVGL-RevisionrowChar">
    <w:name w:val="DNVGL-Revision row Char"/>
    <w:basedOn w:val="DefaultParagraphFont"/>
    <w:link w:val="DNVGL-Revisionrow"/>
    <w:uiPriority w:val="99"/>
    <w:rsid w:val="00866BDC"/>
    <w:rPr>
      <w:rFonts w:ascii="Arial" w:hAnsi="Arial" w:cs="Arial"/>
      <w:sz w:val="14"/>
      <w:szCs w:val="18"/>
      <w:lang w:val="en-GB"/>
    </w:rPr>
  </w:style>
  <w:style w:type="paragraph" w:customStyle="1" w:styleId="DNVGL-Revisionheadingrow">
    <w:name w:val="DNVGL-Revision heading row"/>
    <w:basedOn w:val="Normal"/>
    <w:link w:val="DNVGL-RevisionheadingrowChar"/>
    <w:uiPriority w:val="99"/>
    <w:rsid w:val="00866BDC"/>
    <w:pPr>
      <w:keepLines/>
    </w:pPr>
    <w:rPr>
      <w:sz w:val="14"/>
    </w:rPr>
  </w:style>
  <w:style w:type="character" w:customStyle="1" w:styleId="DNVGL-RevisionheadingrowChar">
    <w:name w:val="DNVGL-Revision heading row Char"/>
    <w:basedOn w:val="DefaultParagraphFont"/>
    <w:link w:val="DNVGL-Revisionheadingrow"/>
    <w:uiPriority w:val="99"/>
    <w:rsid w:val="00866BDC"/>
    <w:rPr>
      <w:rFonts w:ascii="Arial" w:hAnsi="Arial" w:cs="Arial"/>
      <w:sz w:val="14"/>
      <w:szCs w:val="18"/>
      <w:lang w:val="en-GB"/>
    </w:rPr>
  </w:style>
  <w:style w:type="paragraph" w:customStyle="1" w:styleId="DNVGL-Signature">
    <w:name w:val="DNVGL-Signature"/>
    <w:basedOn w:val="Normal"/>
    <w:link w:val="DNVGL-SignatureChar"/>
    <w:uiPriority w:val="99"/>
    <w:rsid w:val="00866BDC"/>
    <w:pPr>
      <w:keepLines/>
      <w:contextualSpacing/>
    </w:pPr>
    <w:rPr>
      <w:noProof/>
    </w:rPr>
  </w:style>
  <w:style w:type="character" w:customStyle="1" w:styleId="DNVGL-SignatureChar">
    <w:name w:val="DNVGL-Signature Char"/>
    <w:basedOn w:val="DefaultParagraphFont"/>
    <w:link w:val="DNVGL-Signature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customStyle="1" w:styleId="DNVGL-Signaturesmall">
    <w:name w:val="DNVGL-Signature (small)"/>
    <w:basedOn w:val="DNVGL-Signature"/>
    <w:link w:val="DNVGL-SignaturesmallChar"/>
    <w:uiPriority w:val="99"/>
    <w:rsid w:val="00866BDC"/>
    <w:rPr>
      <w:sz w:val="14"/>
    </w:rPr>
  </w:style>
  <w:style w:type="character" w:customStyle="1" w:styleId="DNVGL-SignaturesmallChar">
    <w:name w:val="DNVGL-Signature (small) Char"/>
    <w:basedOn w:val="DefaultParagraphFont"/>
    <w:link w:val="DNVGL-Signaturesmall"/>
    <w:uiPriority w:val="99"/>
    <w:rsid w:val="00866BDC"/>
    <w:rPr>
      <w:rFonts w:ascii="Arial" w:hAnsi="Arial" w:cs="Arial"/>
      <w:noProof/>
      <w:sz w:val="14"/>
      <w:szCs w:val="18"/>
      <w:lang w:val="en-GB"/>
    </w:rPr>
  </w:style>
  <w:style w:type="paragraph" w:customStyle="1" w:styleId="DNVGL-Closing">
    <w:name w:val="DNVGL-Closing"/>
    <w:basedOn w:val="Normal"/>
    <w:next w:val="DNVGL-Signature"/>
    <w:link w:val="DNVGL-ClosingChar"/>
    <w:uiPriority w:val="99"/>
    <w:rsid w:val="00866BDC"/>
    <w:pPr>
      <w:keepNext/>
      <w:keepLines/>
      <w:spacing w:before="480" w:after="720" w:line="280" w:lineRule="atLeast"/>
      <w:contextualSpacing/>
    </w:pPr>
    <w:rPr>
      <w:noProof/>
    </w:rPr>
  </w:style>
  <w:style w:type="character" w:customStyle="1" w:styleId="DNVGL-ClosingChar">
    <w:name w:val="DNVGL-Closing Char"/>
    <w:basedOn w:val="DefaultParagraphFont"/>
    <w:link w:val="DNVGL-Closing"/>
    <w:uiPriority w:val="99"/>
    <w:rsid w:val="00866BDC"/>
    <w:rPr>
      <w:rFonts w:ascii="Arial" w:hAnsi="Arial" w:cs="Arial"/>
      <w:noProof/>
      <w:sz w:val="18"/>
      <w:szCs w:val="18"/>
      <w:lang w:val="en-GB"/>
    </w:rPr>
  </w:style>
  <w:style w:type="paragraph" w:customStyle="1" w:styleId="CMCHeading">
    <w:name w:val="CMCHeading"/>
    <w:basedOn w:val="Normal"/>
    <w:next w:val="Normal"/>
    <w:link w:val="CMCHeadingChar"/>
    <w:uiPriority w:val="99"/>
    <w:rsid w:val="00866BDC"/>
    <w:rPr>
      <w:b/>
      <w:sz w:val="22"/>
    </w:rPr>
  </w:style>
  <w:style w:type="character" w:customStyle="1" w:styleId="CMCHeadingChar">
    <w:name w:val="CMCHeading Char"/>
    <w:basedOn w:val="DefaultParagraphFont"/>
    <w:link w:val="CMCHeading"/>
    <w:uiPriority w:val="99"/>
    <w:rsid w:val="00866BDC"/>
    <w:rPr>
      <w:rFonts w:ascii="Arial" w:hAnsi="Arial" w:cs="Arial"/>
      <w:b/>
      <w:szCs w:val="18"/>
      <w:lang w:val="en-GB"/>
    </w:rPr>
  </w:style>
  <w:style w:type="paragraph" w:customStyle="1" w:styleId="CMCConfidential">
    <w:name w:val="CMCConfidential"/>
    <w:basedOn w:val="Normal"/>
    <w:link w:val="CMCConfidentialChar"/>
    <w:uiPriority w:val="99"/>
    <w:rsid w:val="00866BDC"/>
    <w:rPr>
      <w:color w:val="FF0000"/>
    </w:rPr>
  </w:style>
  <w:style w:type="character" w:customStyle="1" w:styleId="CMCConfidentialChar">
    <w:name w:val="CMCConfidential Char"/>
    <w:basedOn w:val="DefaultParagraphFont"/>
    <w:link w:val="CMCConfidential"/>
    <w:uiPriority w:val="99"/>
    <w:rsid w:val="00866BDC"/>
    <w:rPr>
      <w:rFonts w:ascii="Arial" w:hAnsi="Arial" w:cs="Arial"/>
      <w:color w:val="FF0000"/>
      <w:sz w:val="18"/>
      <w:szCs w:val="18"/>
      <w:lang w:val="en-GB"/>
    </w:rPr>
  </w:style>
  <w:style w:type="paragraph" w:customStyle="1" w:styleId="CMCConfidentialText">
    <w:name w:val="CMCConfidentialText"/>
    <w:basedOn w:val="CMCConfidential"/>
    <w:link w:val="CMCConfidentialTextChar"/>
    <w:uiPriority w:val="99"/>
    <w:rsid w:val="00866BDC"/>
  </w:style>
  <w:style w:type="character" w:customStyle="1" w:styleId="CMCConfidentialTextChar">
    <w:name w:val="CMCConfidentialText Char"/>
    <w:basedOn w:val="DefaultParagraphFont"/>
    <w:link w:val="CMCConfidentialText"/>
    <w:rsid w:val="00866BDC"/>
    <w:rPr>
      <w:rFonts w:ascii="Arial" w:hAnsi="Arial" w:cs="Arial"/>
      <w:color w:val="FF0000"/>
      <w:sz w:val="18"/>
      <w:szCs w:val="18"/>
      <w:lang w:val="en-GB"/>
    </w:rPr>
  </w:style>
  <w:style w:type="paragraph" w:customStyle="1" w:styleId="DNVGL-AppListing">
    <w:name w:val="DNVGL-App Listing"/>
    <w:basedOn w:val="Normal"/>
    <w:link w:val="DNVGL-AppListingChar"/>
    <w:uiPriority w:val="99"/>
    <w:rsid w:val="00866BDC"/>
    <w:pPr>
      <w:keepLines/>
      <w:numPr>
        <w:numId w:val="4"/>
      </w:numPr>
    </w:pPr>
    <w:rPr>
      <w:color w:val="0F204B"/>
    </w:rPr>
  </w:style>
  <w:style w:type="character" w:customStyle="1" w:styleId="DNVGL-AppListingChar">
    <w:name w:val="DNVGL-App Listing Char"/>
    <w:basedOn w:val="DefaultParagraphFont"/>
    <w:link w:val="DNVGL-AppListing"/>
    <w:uiPriority w:val="99"/>
    <w:rsid w:val="00866BDC"/>
    <w:rPr>
      <w:rFonts w:ascii="Arial" w:hAnsi="Arial" w:cs="Arial"/>
      <w:color w:val="0F204B"/>
      <w:sz w:val="18"/>
      <w:szCs w:val="18"/>
      <w:lang w:val="en-GB"/>
    </w:rPr>
  </w:style>
  <w:style w:type="paragraph" w:customStyle="1" w:styleId="DNVGL-AppText">
    <w:name w:val="DNVGL-App Text"/>
    <w:basedOn w:val="Normal"/>
    <w:next w:val="BodyText"/>
    <w:link w:val="DNVGL-AppTextChar"/>
    <w:uiPriority w:val="99"/>
    <w:rsid w:val="00866BDC"/>
    <w:pPr>
      <w:spacing w:after="120"/>
    </w:pPr>
    <w:rPr>
      <w:b/>
      <w:color w:val="0F204B"/>
      <w:sz w:val="26"/>
    </w:rPr>
  </w:style>
  <w:style w:type="character" w:customStyle="1" w:styleId="DNVGL-AppTextChar">
    <w:name w:val="DNVGL-App Text Char"/>
    <w:basedOn w:val="DefaultParagraphFont"/>
    <w:link w:val="DNVGL-AppText"/>
    <w:uiPriority w:val="99"/>
    <w:rsid w:val="00866BDC"/>
    <w:rPr>
      <w:rFonts w:ascii="Arial" w:hAnsi="Arial" w:cs="Arial"/>
      <w:b/>
      <w:color w:val="0F204B"/>
      <w:sz w:val="26"/>
      <w:szCs w:val="18"/>
      <w:lang w:val="en-GB"/>
    </w:rPr>
  </w:style>
  <w:style w:type="paragraph" w:customStyle="1" w:styleId="DNVGL-Appendix">
    <w:name w:val="DNVGL-Appendix"/>
    <w:basedOn w:val="Normal"/>
    <w:next w:val="BodyText"/>
    <w:link w:val="DNVGL-AppendixChar"/>
    <w:uiPriority w:val="99"/>
    <w:rsid w:val="00866BDC"/>
    <w:pPr>
      <w:pBdr>
        <w:bottom w:val="single" w:sz="6" w:space="0" w:color="009FDA"/>
      </w:pBdr>
    </w:pPr>
    <w:rPr>
      <w:b/>
      <w:caps/>
      <w:noProof/>
      <w:color w:val="0F204B"/>
      <w:sz w:val="26"/>
    </w:rPr>
  </w:style>
  <w:style w:type="character" w:customStyle="1" w:styleId="DNVGL-AppendixChar">
    <w:name w:val="DNVGL-Appendix Char"/>
    <w:basedOn w:val="DefaultParagraphFont"/>
    <w:link w:val="DNVGL-Appendix"/>
    <w:uiPriority w:val="99"/>
    <w:rsid w:val="00866BDC"/>
    <w:rPr>
      <w:rFonts w:ascii="Arial" w:hAnsi="Arial" w:cs="Arial"/>
      <w:b/>
      <w:caps/>
      <w:noProof/>
      <w:color w:val="0F204B"/>
      <w:sz w:val="26"/>
      <w:szCs w:val="18"/>
      <w:lang w:val="en-GB"/>
    </w:rPr>
  </w:style>
  <w:style w:type="paragraph" w:customStyle="1" w:styleId="DNVGL-BackcoverTitle">
    <w:name w:val="DNVGL-Backcover Title"/>
    <w:basedOn w:val="Normal"/>
    <w:next w:val="BodyText"/>
    <w:link w:val="DNVGL-BackcoverTitleChar"/>
    <w:uiPriority w:val="99"/>
    <w:rsid w:val="00866BDC"/>
    <w:rPr>
      <w:b/>
      <w:noProof/>
      <w:color w:val="0F204B"/>
      <w:sz w:val="26"/>
    </w:rPr>
  </w:style>
  <w:style w:type="character" w:customStyle="1" w:styleId="DNVGL-BackcoverTitleChar">
    <w:name w:val="DNVGL-Backcover Title Char"/>
    <w:basedOn w:val="DefaultParagraphFont"/>
    <w:link w:val="DNVGL-BackcoverTitle"/>
    <w:uiPriority w:val="99"/>
    <w:rsid w:val="00866BDC"/>
    <w:rPr>
      <w:rFonts w:ascii="Arial" w:hAnsi="Arial" w:cs="Arial"/>
      <w:b/>
      <w:noProof/>
      <w:color w:val="0F204B"/>
      <w:sz w:val="26"/>
      <w:szCs w:val="18"/>
      <w:lang w:val="en-GB"/>
    </w:rPr>
  </w:style>
  <w:style w:type="paragraph" w:customStyle="1" w:styleId="Bodytexthighlight">
    <w:name w:val="Body text highlight"/>
    <w:basedOn w:val="BodyText"/>
    <w:link w:val="BodytexthighlightChar"/>
    <w:uiPriority w:val="99"/>
    <w:rsid w:val="00866BDC"/>
    <w:pPr>
      <w:shd w:val="clear" w:color="auto" w:fill="FFFF99"/>
    </w:pPr>
    <w:rPr>
      <w:color w:val="0F204B"/>
    </w:rPr>
  </w:style>
  <w:style w:type="character" w:customStyle="1" w:styleId="BodytexthighlightChar">
    <w:name w:val="Body text highlight Char"/>
    <w:basedOn w:val="DefaultParagraphFont"/>
    <w:link w:val="Bodytexthighlight"/>
    <w:uiPriority w:val="99"/>
    <w:rsid w:val="00866BDC"/>
    <w:rPr>
      <w:rFonts w:ascii="Arial" w:hAnsi="Arial" w:cs="Arial"/>
      <w:color w:val="0F204B"/>
      <w:sz w:val="18"/>
      <w:szCs w:val="18"/>
      <w:shd w:val="clear" w:color="auto" w:fill="FFFF99"/>
      <w:lang w:val="en-GB"/>
    </w:rPr>
  </w:style>
  <w:style w:type="paragraph" w:customStyle="1" w:styleId="DNVGL-capEquation">
    <w:name w:val="DNVGL-capEquation"/>
    <w:basedOn w:val="Normal"/>
    <w:next w:val="BodyText"/>
    <w:link w:val="DNVGL-capEquationChar"/>
    <w:uiPriority w:val="99"/>
    <w:rsid w:val="00866BDC"/>
    <w:pPr>
      <w:keepLines/>
      <w:spacing w:before="120" w:after="120"/>
      <w:ind w:left="142" w:right="113" w:hanging="142"/>
    </w:pPr>
    <w:rPr>
      <w:b/>
    </w:rPr>
  </w:style>
  <w:style w:type="character" w:customStyle="1" w:styleId="DNVGL-capEquationChar">
    <w:name w:val="DNVGL-capEquation Char"/>
    <w:basedOn w:val="DefaultParagraphFont"/>
    <w:link w:val="DNVGL-capEquation"/>
    <w:uiPriority w:val="99"/>
    <w:rsid w:val="00866BDC"/>
    <w:rPr>
      <w:rFonts w:ascii="Arial" w:hAnsi="Arial" w:cs="Arial"/>
      <w:b/>
      <w:sz w:val="18"/>
      <w:szCs w:val="18"/>
      <w:lang w:val="en-GB"/>
    </w:rPr>
  </w:style>
  <w:style w:type="paragraph" w:customStyle="1" w:styleId="DNVGL-capFigure">
    <w:name w:val="DNVGL-capFigure"/>
    <w:basedOn w:val="Normal"/>
    <w:next w:val="BodyText"/>
    <w:link w:val="DNVGL-capFigureChar"/>
    <w:uiPriority w:val="99"/>
    <w:rsid w:val="00866BDC"/>
    <w:pPr>
      <w:keepNext/>
    </w:pPr>
    <w:rPr>
      <w:b/>
    </w:rPr>
  </w:style>
  <w:style w:type="character" w:customStyle="1" w:styleId="DNVGL-capFigureChar">
    <w:name w:val="DNVGL-capFigure Char"/>
    <w:basedOn w:val="DefaultParagraphFont"/>
    <w:link w:val="DNVGL-capFigure"/>
    <w:uiPriority w:val="99"/>
    <w:rsid w:val="00866BDC"/>
    <w:rPr>
      <w:rFonts w:ascii="Arial" w:hAnsi="Arial" w:cs="Arial"/>
      <w:b/>
      <w:sz w:val="18"/>
      <w:szCs w:val="18"/>
      <w:lang w:val="en-GB"/>
    </w:rPr>
  </w:style>
  <w:style w:type="paragraph" w:customStyle="1" w:styleId="DNVGL-capTable">
    <w:name w:val="DNVGL-capTable"/>
    <w:basedOn w:val="Normal"/>
    <w:next w:val="BodyText"/>
    <w:link w:val="DNVGL-capTableChar"/>
    <w:uiPriority w:val="99"/>
    <w:rsid w:val="00866BDC"/>
    <w:pPr>
      <w:keepNext/>
      <w:spacing w:before="100" w:after="60" w:line="280" w:lineRule="atLeast"/>
    </w:pPr>
    <w:rPr>
      <w:b/>
    </w:rPr>
  </w:style>
  <w:style w:type="character" w:customStyle="1" w:styleId="DNVGL-capTableChar">
    <w:name w:val="DNVGL-capTable Char"/>
    <w:basedOn w:val="DefaultParagraphFont"/>
    <w:link w:val="DNVGL-capTable"/>
    <w:uiPriority w:val="99"/>
    <w:rsid w:val="00866BDC"/>
    <w:rPr>
      <w:rFonts w:ascii="Arial" w:hAnsi="Arial" w:cs="Arial"/>
      <w:b/>
      <w:sz w:val="18"/>
      <w:szCs w:val="18"/>
      <w:lang w:val="en-GB"/>
    </w:rPr>
  </w:style>
  <w:style w:type="paragraph" w:customStyle="1" w:styleId="DNVGL-FigureComment">
    <w:name w:val="DNVGL-FigureComment"/>
    <w:basedOn w:val="Normal"/>
    <w:link w:val="DNVGL-FigureCommentChar"/>
    <w:uiPriority w:val="99"/>
    <w:rsid w:val="00866BDC"/>
    <w:pPr>
      <w:keepLines/>
      <w:spacing w:after="180"/>
      <w:ind w:left="142" w:hanging="142"/>
      <w:contextualSpacing/>
    </w:pPr>
    <w:rPr>
      <w:sz w:val="13"/>
    </w:rPr>
  </w:style>
  <w:style w:type="character" w:customStyle="1" w:styleId="DNVGL-FigureCommentChar">
    <w:name w:val="DNVGL-FigureComment Char"/>
    <w:basedOn w:val="DefaultParagraphFont"/>
    <w:link w:val="DNVGL-FigureComment"/>
    <w:uiPriority w:val="99"/>
    <w:rsid w:val="00866BDC"/>
    <w:rPr>
      <w:rFonts w:ascii="Arial" w:hAnsi="Arial" w:cs="Arial"/>
      <w:sz w:val="13"/>
      <w:szCs w:val="18"/>
      <w:lang w:val="en-GB"/>
    </w:rPr>
  </w:style>
  <w:style w:type="paragraph" w:customStyle="1" w:styleId="DNVGL-TableComment">
    <w:name w:val="DNVGL-TableComment"/>
    <w:basedOn w:val="Normal"/>
    <w:link w:val="DNVGL-TableCommentChar"/>
    <w:uiPriority w:val="99"/>
    <w:rsid w:val="00866BDC"/>
    <w:pPr>
      <w:keepLines/>
      <w:spacing w:after="180"/>
      <w:ind w:left="142" w:hanging="142"/>
      <w:contextualSpacing/>
    </w:pPr>
    <w:rPr>
      <w:sz w:val="13"/>
    </w:rPr>
  </w:style>
  <w:style w:type="character" w:customStyle="1" w:styleId="DNVGL-TableCommentChar">
    <w:name w:val="DNVGL-TableComment Char"/>
    <w:basedOn w:val="DefaultParagraphFont"/>
    <w:link w:val="DNVGL-TableComment"/>
    <w:uiPriority w:val="99"/>
    <w:rsid w:val="00866BDC"/>
    <w:rPr>
      <w:rFonts w:ascii="Arial" w:hAnsi="Arial" w:cs="Arial"/>
      <w:sz w:val="13"/>
      <w:szCs w:val="18"/>
      <w:lang w:val="en-GB"/>
    </w:rPr>
  </w:style>
  <w:style w:type="paragraph" w:customStyle="1" w:styleId="DNVGL-TableText">
    <w:name w:val="DNVGL-TableText"/>
    <w:basedOn w:val="Normal"/>
    <w:link w:val="DNVGL-TableTextChar"/>
    <w:uiPriority w:val="99"/>
    <w:rsid w:val="00866BDC"/>
    <w:pPr>
      <w:keepNext/>
      <w:keepLines/>
      <w:spacing w:before="20" w:after="20"/>
    </w:pPr>
    <w:rPr>
      <w:sz w:val="16"/>
    </w:rPr>
  </w:style>
  <w:style w:type="character" w:customStyle="1" w:styleId="DNVGL-TableTextChar">
    <w:name w:val="DNVGL-TableText Char"/>
    <w:basedOn w:val="DefaultParagraphFont"/>
    <w:link w:val="DNVGL-TableText"/>
    <w:uiPriority w:val="99"/>
    <w:rsid w:val="00866BDC"/>
    <w:rPr>
      <w:rFonts w:ascii="Arial" w:hAnsi="Arial" w:cs="Arial"/>
      <w:sz w:val="16"/>
      <w:szCs w:val="18"/>
      <w:lang w:val="en-GB"/>
    </w:rPr>
  </w:style>
  <w:style w:type="paragraph" w:customStyle="1" w:styleId="DNVGL-TableHeadingText">
    <w:name w:val="DNVGL-TableHeadingText"/>
    <w:basedOn w:val="DNVGL-TableText"/>
    <w:link w:val="DNVGL-TableHeadingTextChar"/>
    <w:uiPriority w:val="99"/>
    <w:rsid w:val="00866BDC"/>
    <w:rPr>
      <w:b/>
    </w:rPr>
  </w:style>
  <w:style w:type="character" w:customStyle="1" w:styleId="DNVGL-TableHeadingTextChar">
    <w:name w:val="DNVGL-TableHeadingText Char"/>
    <w:basedOn w:val="DefaultParagraphFont"/>
    <w:link w:val="DNVGL-TableHeadingText"/>
    <w:uiPriority w:val="99"/>
    <w:rsid w:val="00866BDC"/>
    <w:rPr>
      <w:rFonts w:ascii="Arial" w:hAnsi="Arial" w:cs="Arial"/>
      <w:b/>
      <w:sz w:val="16"/>
      <w:szCs w:val="18"/>
      <w:lang w:val="en-GB"/>
    </w:rPr>
  </w:style>
  <w:style w:type="paragraph" w:customStyle="1" w:styleId="DNVGL-TOCHeading">
    <w:name w:val="DNVGL-TOC Heading"/>
    <w:basedOn w:val="Normal"/>
    <w:next w:val="Normal"/>
    <w:link w:val="DNVGL-TOCHeadingChar"/>
    <w:uiPriority w:val="99"/>
    <w:rsid w:val="00866BDC"/>
    <w:pPr>
      <w:keepNext/>
      <w:pageBreakBefore/>
      <w:spacing w:before="180"/>
      <w:outlineLvl w:val="0"/>
    </w:pPr>
    <w:rPr>
      <w:sz w:val="26"/>
    </w:rPr>
  </w:style>
  <w:style w:type="character" w:customStyle="1" w:styleId="DNVGL-TOCHeadingChar">
    <w:name w:val="DNVGL-TOC Heading Char"/>
    <w:basedOn w:val="DefaultParagraphFont"/>
    <w:link w:val="DNVGL-TOCHeading"/>
    <w:uiPriority w:val="99"/>
    <w:rsid w:val="00866BDC"/>
    <w:rPr>
      <w:rFonts w:ascii="Arial" w:hAnsi="Arial" w:cs="Arial"/>
      <w:sz w:val="26"/>
      <w:szCs w:val="18"/>
      <w:lang w:val="en-GB"/>
    </w:rPr>
  </w:style>
  <w:style w:type="paragraph" w:customStyle="1" w:styleId="DNVGL-Cover-ProjectName">
    <w:name w:val="DNVGL-Cover-ProjectName"/>
    <w:basedOn w:val="Normal"/>
    <w:link w:val="DNVGL-Cover-ProjectNameChar"/>
    <w:uiPriority w:val="99"/>
    <w:rsid w:val="00221210"/>
    <w:pPr>
      <w:keepNext/>
      <w:keepLines/>
      <w:contextualSpacing/>
    </w:pPr>
    <w:rPr>
      <w:b/>
      <w:caps/>
      <w:color w:val="565655"/>
      <w:sz w:val="26"/>
    </w:rPr>
  </w:style>
  <w:style w:type="character" w:customStyle="1" w:styleId="DNVGL-Cover-ProjectNameChar">
    <w:name w:val="DNVGL-Cover-ProjectName Char"/>
    <w:basedOn w:val="DefaultParagraphFont"/>
    <w:link w:val="DNVGL-Cover-ProjectName"/>
    <w:uiPriority w:val="99"/>
    <w:rsid w:val="00221210"/>
    <w:rPr>
      <w:rFonts w:ascii="Arial" w:hAnsi="Arial" w:cs="Arial"/>
      <w:b/>
      <w:caps/>
      <w:color w:val="565655"/>
      <w:sz w:val="26"/>
      <w:szCs w:val="18"/>
      <w:lang w:val="en-GB"/>
    </w:rPr>
  </w:style>
  <w:style w:type="paragraph" w:customStyle="1" w:styleId="DNVGL-Cover-ReportTitle">
    <w:name w:val="DNVGL-Cover-ReportTitle"/>
    <w:basedOn w:val="Normal"/>
    <w:link w:val="DNVGL-Cover-ReportTitleChar"/>
    <w:uiPriority w:val="99"/>
    <w:rsid w:val="00221210"/>
    <w:pPr>
      <w:keepNext/>
      <w:keepLines/>
      <w:spacing w:after="240"/>
      <w:contextualSpacing/>
    </w:pPr>
    <w:rPr>
      <w:b/>
      <w:color w:val="0F204B"/>
      <w:sz w:val="56"/>
    </w:rPr>
  </w:style>
  <w:style w:type="character" w:customStyle="1" w:styleId="DNVGL-Cover-ReportTitleChar">
    <w:name w:val="DNVGL-Cover-ReportTitle Char"/>
    <w:basedOn w:val="DefaultParagraphFont"/>
    <w:link w:val="DNVGL-Cover-ReportTitle"/>
    <w:uiPriority w:val="99"/>
    <w:rsid w:val="00221210"/>
    <w:rPr>
      <w:rFonts w:ascii="Arial" w:hAnsi="Arial" w:cs="Arial"/>
      <w:b/>
      <w:color w:val="0F204B"/>
      <w:sz w:val="56"/>
      <w:szCs w:val="18"/>
      <w:lang w:val="en-GB"/>
    </w:rPr>
  </w:style>
  <w:style w:type="paragraph" w:customStyle="1" w:styleId="DNVGL-Cover-Company">
    <w:name w:val="DNVGL-Cover-Company"/>
    <w:basedOn w:val="Normal"/>
    <w:link w:val="DNVGL-Cover-CompanyChar"/>
    <w:uiPriority w:val="99"/>
    <w:rsid w:val="00221210"/>
    <w:pPr>
      <w:keepNext/>
      <w:keepLines/>
      <w:contextualSpacing/>
    </w:pPr>
    <w:rPr>
      <w:b/>
      <w:color w:val="565655"/>
      <w:sz w:val="28"/>
    </w:rPr>
  </w:style>
  <w:style w:type="character" w:customStyle="1" w:styleId="DNVGL-Cover-CompanyChar">
    <w:name w:val="DNVGL-Cover-Company Char"/>
    <w:basedOn w:val="DefaultParagraphFont"/>
    <w:link w:val="DNVGL-Cover-Company"/>
    <w:uiPriority w:val="99"/>
    <w:rsid w:val="00221210"/>
    <w:rPr>
      <w:rFonts w:ascii="Arial" w:hAnsi="Arial" w:cs="Arial"/>
      <w:b/>
      <w:color w:val="565655"/>
      <w:sz w:val="2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DC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99"/>
    <w:semiHidden/>
    <w:unhideWhenUsed/>
    <w:rsid w:val="00866BDC"/>
  </w:style>
  <w:style w:type="paragraph" w:styleId="BlockText">
    <w:name w:val="Block Text"/>
    <w:basedOn w:val="Normal"/>
    <w:uiPriority w:val="99"/>
    <w:semiHidden/>
    <w:unhideWhenUsed/>
    <w:rsid w:val="00866BDC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66BD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6BD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6BDC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66BDC"/>
    <w:pPr>
      <w:spacing w:before="0"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6BD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66BDC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66BD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6BD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6BDC"/>
    <w:rPr>
      <w:rFonts w:ascii="Arial" w:hAnsi="Arial" w:cs="Arial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unhideWhenUsed/>
    <w:rsid w:val="00866BDC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866BD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6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BDC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BDC"/>
    <w:rPr>
      <w:rFonts w:ascii="Arial" w:hAnsi="Arial" w:cs="Arial"/>
      <w:b/>
      <w:bCs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6BDC"/>
  </w:style>
  <w:style w:type="character" w:customStyle="1" w:styleId="DateChar">
    <w:name w:val="Date Char"/>
    <w:basedOn w:val="DefaultParagraphFont"/>
    <w:link w:val="Date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6B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BDC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66B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character" w:styleId="Emphasis">
    <w:name w:val="Emphasis"/>
    <w:basedOn w:val="DefaultParagraphFont"/>
    <w:uiPriority w:val="99"/>
    <w:semiHidden/>
    <w:unhideWhenUsed/>
    <w:rsid w:val="00866BD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66B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6B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BDC"/>
    <w:rPr>
      <w:rFonts w:ascii="Arial" w:hAnsi="Arial" w:cs="Arial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866BD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66BDC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BDC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866BDC"/>
  </w:style>
  <w:style w:type="paragraph" w:styleId="HTMLAddress">
    <w:name w:val="HTML Address"/>
    <w:basedOn w:val="Normal"/>
    <w:link w:val="HTMLAddressChar"/>
    <w:uiPriority w:val="99"/>
    <w:semiHidden/>
    <w:unhideWhenUsed/>
    <w:rsid w:val="00866B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6BDC"/>
    <w:rPr>
      <w:rFonts w:ascii="Arial" w:hAnsi="Arial" w:cs="Arial"/>
      <w:i/>
      <w:iCs/>
      <w:sz w:val="18"/>
      <w:szCs w:val="18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866B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66BD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66BD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66BD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BD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BDC"/>
    <w:rPr>
      <w:rFonts w:ascii="Consolas" w:hAnsi="Consolas" w:cs="Arial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866BD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6BD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66BDC"/>
    <w:rPr>
      <w:i/>
      <w:iCs/>
    </w:rPr>
  </w:style>
  <w:style w:type="character" w:styleId="Hyperlink">
    <w:name w:val="Hyperlink"/>
    <w:basedOn w:val="DefaultParagraphFont"/>
    <w:uiPriority w:val="99"/>
    <w:unhideWhenUsed/>
    <w:rsid w:val="00866BD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6BDC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66BDC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66BDC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6BDC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66BDC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66BDC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66BDC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66BDC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66BDC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66BD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unhideWhenUsed/>
    <w:rsid w:val="00866BD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unhideWhenUsed/>
    <w:rsid w:val="00866B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DC"/>
    <w:rPr>
      <w:rFonts w:ascii="Arial" w:hAnsi="Arial" w:cs="Arial"/>
      <w:b/>
      <w:bCs/>
      <w:i/>
      <w:iCs/>
      <w:color w:val="4F81BD" w:themeColor="accent1"/>
      <w:sz w:val="18"/>
      <w:szCs w:val="18"/>
      <w:lang w:val="en-GB"/>
    </w:rPr>
  </w:style>
  <w:style w:type="character" w:styleId="IntenseReference">
    <w:name w:val="Intense Reference"/>
    <w:basedOn w:val="DefaultParagraphFont"/>
    <w:uiPriority w:val="99"/>
    <w:semiHidden/>
    <w:unhideWhenUsed/>
    <w:rsid w:val="00866BDC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66BDC"/>
  </w:style>
  <w:style w:type="paragraph" w:styleId="List">
    <w:name w:val="List"/>
    <w:basedOn w:val="Normal"/>
    <w:uiPriority w:val="99"/>
    <w:semiHidden/>
    <w:unhideWhenUsed/>
    <w:rsid w:val="00866BD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66BD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66BD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66BD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66BDC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0A26"/>
    <w:pPr>
      <w:numPr>
        <w:numId w:val="5"/>
      </w:numPr>
      <w:spacing w:after="140" w:line="280" w:lineRule="atLeast"/>
      <w:ind w:left="648"/>
      <w:contextualSpacing/>
    </w:pPr>
  </w:style>
  <w:style w:type="paragraph" w:styleId="ListBullet3">
    <w:name w:val="List Bullet 3"/>
    <w:basedOn w:val="Normal"/>
    <w:uiPriority w:val="99"/>
    <w:semiHidden/>
    <w:unhideWhenUsed/>
    <w:rsid w:val="00EA3B42"/>
    <w:pPr>
      <w:numPr>
        <w:numId w:val="6"/>
      </w:numPr>
      <w:spacing w:after="140" w:line="280" w:lineRule="atLeast"/>
      <w:ind w:left="922"/>
      <w:contextualSpacing/>
    </w:pPr>
  </w:style>
  <w:style w:type="paragraph" w:styleId="ListBullet4">
    <w:name w:val="List Bullet 4"/>
    <w:basedOn w:val="Normal"/>
    <w:uiPriority w:val="99"/>
    <w:semiHidden/>
    <w:unhideWhenUsed/>
    <w:rsid w:val="00EA3B42"/>
    <w:pPr>
      <w:numPr>
        <w:numId w:val="7"/>
      </w:numPr>
      <w:spacing w:after="140" w:line="280" w:lineRule="atLeast"/>
      <w:ind w:left="1210"/>
      <w:contextualSpacing/>
    </w:pPr>
  </w:style>
  <w:style w:type="paragraph" w:styleId="ListBullet5">
    <w:name w:val="List Bullet 5"/>
    <w:basedOn w:val="Normal"/>
    <w:uiPriority w:val="99"/>
    <w:semiHidden/>
    <w:unhideWhenUsed/>
    <w:rsid w:val="00EA3B42"/>
    <w:pPr>
      <w:numPr>
        <w:numId w:val="8"/>
      </w:numPr>
      <w:spacing w:after="140" w:line="280" w:lineRule="atLeast"/>
      <w:ind w:left="1498"/>
      <w:contextualSpacing/>
    </w:pPr>
  </w:style>
  <w:style w:type="paragraph" w:styleId="ListContinue">
    <w:name w:val="List Continue"/>
    <w:basedOn w:val="Normal"/>
    <w:uiPriority w:val="99"/>
    <w:semiHidden/>
    <w:unhideWhenUsed/>
    <w:rsid w:val="00866BD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66BD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66BD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66BD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66BDC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90D3F"/>
    <w:pPr>
      <w:numPr>
        <w:numId w:val="9"/>
      </w:numPr>
      <w:spacing w:after="140" w:line="280" w:lineRule="atLeast"/>
      <w:ind w:left="648"/>
      <w:contextualSpacing/>
    </w:pPr>
  </w:style>
  <w:style w:type="paragraph" w:styleId="ListNumber3">
    <w:name w:val="List Number 3"/>
    <w:basedOn w:val="Normal"/>
    <w:uiPriority w:val="99"/>
    <w:semiHidden/>
    <w:unhideWhenUsed/>
    <w:rsid w:val="00EA3B42"/>
    <w:pPr>
      <w:numPr>
        <w:numId w:val="10"/>
      </w:numPr>
      <w:spacing w:after="140" w:line="280" w:lineRule="atLeast"/>
      <w:ind w:left="922"/>
      <w:contextualSpacing/>
    </w:pPr>
  </w:style>
  <w:style w:type="paragraph" w:styleId="ListNumber4">
    <w:name w:val="List Number 4"/>
    <w:basedOn w:val="Normal"/>
    <w:uiPriority w:val="99"/>
    <w:semiHidden/>
    <w:unhideWhenUsed/>
    <w:rsid w:val="00EA3B42"/>
    <w:pPr>
      <w:numPr>
        <w:numId w:val="11"/>
      </w:numPr>
      <w:spacing w:after="140" w:line="280" w:lineRule="atLeast"/>
      <w:ind w:left="1210"/>
      <w:contextualSpacing/>
    </w:pPr>
  </w:style>
  <w:style w:type="paragraph" w:styleId="ListNumber5">
    <w:name w:val="List Number 5"/>
    <w:basedOn w:val="Normal"/>
    <w:uiPriority w:val="99"/>
    <w:semiHidden/>
    <w:unhideWhenUsed/>
    <w:rsid w:val="00EA3B42"/>
    <w:pPr>
      <w:numPr>
        <w:numId w:val="12"/>
      </w:numPr>
      <w:spacing w:after="140" w:line="280" w:lineRule="atLeast"/>
      <w:ind w:left="1498"/>
      <w:contextualSpacing/>
    </w:pPr>
  </w:style>
  <w:style w:type="paragraph" w:styleId="ListParagraph">
    <w:name w:val="List Paragraph"/>
    <w:basedOn w:val="Normal"/>
    <w:uiPriority w:val="99"/>
    <w:semiHidden/>
    <w:unhideWhenUsed/>
    <w:rsid w:val="00866BD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66B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Arial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6BDC"/>
    <w:rPr>
      <w:rFonts w:ascii="Consolas" w:hAnsi="Consolas" w:cs="Arial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66B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66BD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99"/>
    <w:semiHidden/>
    <w:unhideWhenUsed/>
    <w:rsid w:val="00866BDC"/>
    <w:pPr>
      <w:spacing w:after="0" w:line="240" w:lineRule="auto"/>
    </w:pPr>
    <w:rPr>
      <w:rFonts w:ascii="Arial" w:hAnsi="Arial" w:cs="Arial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866BD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66B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66B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character" w:styleId="PageNumber">
    <w:name w:val="page number"/>
    <w:basedOn w:val="DefaultParagraphFont"/>
    <w:unhideWhenUsed/>
    <w:rsid w:val="00866BDC"/>
  </w:style>
  <w:style w:type="paragraph" w:styleId="PlainText">
    <w:name w:val="Plain Text"/>
    <w:basedOn w:val="Normal"/>
    <w:link w:val="PlainTextChar"/>
    <w:uiPriority w:val="99"/>
    <w:semiHidden/>
    <w:unhideWhenUsed/>
    <w:rsid w:val="00866BD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6BDC"/>
    <w:rPr>
      <w:rFonts w:ascii="Consolas" w:hAnsi="Consolas" w:cs="Arial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99"/>
    <w:semiHidden/>
    <w:unhideWhenUsed/>
    <w:rsid w:val="00866B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BDC"/>
    <w:rPr>
      <w:rFonts w:ascii="Arial" w:hAnsi="Arial" w:cs="Arial"/>
      <w:i/>
      <w:iCs/>
      <w:color w:val="000000" w:themeColor="text1"/>
      <w:sz w:val="18"/>
      <w:szCs w:val="18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66B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66BDC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66BDC"/>
    <w:rPr>
      <w:rFonts w:ascii="Arial" w:hAnsi="Arial" w:cs="Arial"/>
      <w:sz w:val="18"/>
      <w:szCs w:val="18"/>
      <w:lang w:val="en-GB"/>
    </w:rPr>
  </w:style>
  <w:style w:type="character" w:styleId="Strong">
    <w:name w:val="Strong"/>
    <w:basedOn w:val="DefaultParagraphFont"/>
    <w:uiPriority w:val="99"/>
    <w:semiHidden/>
    <w:unhideWhenUsed/>
    <w:rsid w:val="00866BDC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rsid w:val="00866B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B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unhideWhenUsed/>
    <w:rsid w:val="00866BD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semiHidden/>
    <w:unhideWhenUsed/>
    <w:rsid w:val="00866BDC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66BDC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66BDC"/>
  </w:style>
  <w:style w:type="paragraph" w:styleId="Title">
    <w:name w:val="Title"/>
    <w:basedOn w:val="Normal"/>
    <w:next w:val="Normal"/>
    <w:link w:val="TitleChar"/>
    <w:uiPriority w:val="99"/>
    <w:semiHidden/>
    <w:unhideWhenUsed/>
    <w:rsid w:val="00866B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B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rsid w:val="00866BD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866BDC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99"/>
    <w:semiHidden/>
    <w:unhideWhenUsed/>
    <w:rsid w:val="00866BDC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numbering" w:styleId="111111">
    <w:name w:val="Outline List 2"/>
    <w:basedOn w:val="NoList"/>
    <w:uiPriority w:val="99"/>
    <w:semiHidden/>
    <w:unhideWhenUsed/>
    <w:rsid w:val="00FD105C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FD105C"/>
    <w:pPr>
      <w:numPr>
        <w:numId w:val="14"/>
      </w:numPr>
    </w:pPr>
  </w:style>
  <w:style w:type="numbering" w:styleId="ArticleSection">
    <w:name w:val="Outline List 3"/>
    <w:basedOn w:val="NoList"/>
    <w:uiPriority w:val="99"/>
    <w:semiHidden/>
    <w:unhideWhenUsed/>
    <w:rsid w:val="00FD105C"/>
    <w:pPr>
      <w:numPr>
        <w:numId w:val="15"/>
      </w:numPr>
    </w:pPr>
  </w:style>
  <w:style w:type="table" w:styleId="ColorfulGrid">
    <w:name w:val="Colorful Grid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99"/>
    <w:semiHidden/>
    <w:unhideWhenUsed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ridTable1Light">
    <w:name w:val="Grid Table 1 Light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FD10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FD10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FD10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FD10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FD10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FD105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FD10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FD10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FD10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FD10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FD10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FD105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FD105C"/>
    <w:rPr>
      <w:color w:val="2B579A"/>
      <w:shd w:val="clear" w:color="auto" w:fill="E1DFDD"/>
    </w:rPr>
  </w:style>
  <w:style w:type="table" w:styleId="LightGrid">
    <w:name w:val="Light Grid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FD10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FD10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FD10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FD10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FD10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FD105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Table1Light">
    <w:name w:val="List Table 1 Light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99"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FD10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FD10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FD10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FD10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FD10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FD10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FD105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FD10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FD10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FD10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FD10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FD10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FD105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FD10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FD10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FD105C"/>
    <w:rPr>
      <w:color w:val="2B579A"/>
      <w:shd w:val="clear" w:color="auto" w:fill="E1DFDD"/>
    </w:rPr>
  </w:style>
  <w:style w:type="table" w:styleId="PlainTable1">
    <w:name w:val="Plain Table 1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rtHyperlink1">
    <w:name w:val="Smart Hyperlink1"/>
    <w:basedOn w:val="DefaultParagraphFont"/>
    <w:uiPriority w:val="99"/>
    <w:semiHidden/>
    <w:unhideWhenUsed/>
    <w:rsid w:val="00FD105C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FD105C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FD105C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D105C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D105C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D105C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D105C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D105C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D105C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D105C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D105C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FD10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D105C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D105C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D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D105C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D105C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D105C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105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2455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5799E"/>
    <w:pPr>
      <w:spacing w:after="0" w:line="240" w:lineRule="auto"/>
    </w:pPr>
    <w:rPr>
      <w:rFonts w:ascii="Arial" w:hAnsi="Arial" w:cs="Arial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2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root>
  <Tag name="DgLegalInformation01"/>
</root>
</file>

<file path=customXml/itemProps1.xml><?xml version="1.0" encoding="utf-8"?>
<ds:datastoreItem xmlns:ds="http://schemas.openxmlformats.org/officeDocument/2006/customXml" ds:itemID="{B69E1B95-46AF-4C66-A6CA-5CF8DEB60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8F09DB-CDC9-4DAC-9344-8ED28A8262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Fang Vivian</dc:creator>
  <cp:lastModifiedBy>Liu, Fang Vivian</cp:lastModifiedBy>
  <cp:revision>8</cp:revision>
  <cp:lastPrinted>2022-01-14T05:41:00Z</cp:lastPrinted>
  <dcterms:created xsi:type="dcterms:W3CDTF">2022-01-12T07:45:00Z</dcterms:created>
  <dcterms:modified xsi:type="dcterms:W3CDTF">2022-01-14T05:41:00Z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B build">
    <vt:lpwstr>20210215 062246</vt:lpwstr>
  </property>
  <property fmtid="{D5CDD505-2E9C-101B-9397-08002B2CF9AE}" pid="3" name="TB filename">
    <vt:lpwstr>COR009.dotx</vt:lpwstr>
  </property>
  <property fmtid="{D5CDD505-2E9C-101B-9397-08002B2CF9AE}" pid="4" name="TB id">
    <vt:lpwstr>7240</vt:lpwstr>
  </property>
  <property fmtid="{D5CDD505-2E9C-101B-9397-08002B2CF9AE}" pid="5" name="TB name">
    <vt:lpwstr>COR 009</vt:lpwstr>
  </property>
  <property fmtid="{D5CDD505-2E9C-101B-9397-08002B2CF9AE}" pid="6" name="MSIP_Label_22fbb032-08bf-4f1e-af46-2528cd3f96ca_Enabled">
    <vt:lpwstr>true</vt:lpwstr>
  </property>
  <property fmtid="{D5CDD505-2E9C-101B-9397-08002B2CF9AE}" pid="7" name="MSIP_Label_22fbb032-08bf-4f1e-af46-2528cd3f96ca_SetDate">
    <vt:lpwstr>2021-04-26T01:58:18Z</vt:lpwstr>
  </property>
  <property fmtid="{D5CDD505-2E9C-101B-9397-08002B2CF9AE}" pid="8" name="MSIP_Label_22fbb032-08bf-4f1e-af46-2528cd3f96ca_Method">
    <vt:lpwstr>Privileged</vt:lpwstr>
  </property>
  <property fmtid="{D5CDD505-2E9C-101B-9397-08002B2CF9AE}" pid="9" name="MSIP_Label_22fbb032-08bf-4f1e-af46-2528cd3f96ca_Name">
    <vt:lpwstr>22fbb032-08bf-4f1e-af46-2528cd3f96ca</vt:lpwstr>
  </property>
  <property fmtid="{D5CDD505-2E9C-101B-9397-08002B2CF9AE}" pid="10" name="MSIP_Label_22fbb032-08bf-4f1e-af46-2528cd3f96ca_SiteId">
    <vt:lpwstr>adf10e2b-b6e9-41d6-be2f-c12bb566019c</vt:lpwstr>
  </property>
  <property fmtid="{D5CDD505-2E9C-101B-9397-08002B2CF9AE}" pid="11" name="MSIP_Label_22fbb032-08bf-4f1e-af46-2528cd3f96ca_ActionId">
    <vt:lpwstr>0b29f236-a690-4067-9a3d-8bc1a18bb15f</vt:lpwstr>
  </property>
  <property fmtid="{D5CDD505-2E9C-101B-9397-08002B2CF9AE}" pid="12" name="MSIP_Label_22fbb032-08bf-4f1e-af46-2528cd3f96ca_ContentBits">
    <vt:lpwstr>0</vt:lpwstr>
  </property>
</Properties>
</file>